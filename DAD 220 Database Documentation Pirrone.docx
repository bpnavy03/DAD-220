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3A80" w14:textId="357CE2C1" w:rsidR="00CD1CD8" w:rsidRDefault="00A83147" w:rsidP="03D55F8A">
      <w:pPr>
        <w:pStyle w:val="Heading1"/>
        <w:keepNext w:val="0"/>
        <w:keepLines w:val="0"/>
        <w:rPr>
          <w:ins w:id="0" w:author="Bryan Pirrone" w:date="2023-04-08T10:46:00Z"/>
          <w:rFonts w:asciiTheme="minorHAnsi" w:eastAsiaTheme="minorEastAsia" w:hAnsiTheme="minorHAnsi" w:cstheme="minorBidi"/>
        </w:rPr>
      </w:pPr>
      <w:r w:rsidRPr="03D55F8A">
        <w:rPr>
          <w:rFonts w:asciiTheme="minorHAnsi" w:eastAsiaTheme="minorEastAsia" w:hAnsiTheme="minorHAnsi" w:cstheme="minorBidi"/>
        </w:rPr>
        <w:t xml:space="preserve">DAD 220 Database Documentation </w:t>
      </w:r>
      <w:del w:id="1" w:author="Bryan Pirrone" w:date="2023-04-08T10:46:00Z">
        <w:r w:rsidRPr="03D55F8A" w:rsidDel="00B24086">
          <w:rPr>
            <w:rFonts w:asciiTheme="minorHAnsi" w:eastAsiaTheme="minorEastAsia" w:hAnsiTheme="minorHAnsi" w:cstheme="minorBidi"/>
          </w:rPr>
          <w:delText>Template</w:delText>
        </w:r>
      </w:del>
    </w:p>
    <w:p w14:paraId="01CBB240" w14:textId="65ECBA1F" w:rsidR="00B24086" w:rsidRDefault="00B24086" w:rsidP="00B24086">
      <w:pPr>
        <w:jc w:val="center"/>
        <w:rPr>
          <w:ins w:id="2" w:author="Bryan Pirrone" w:date="2023-04-08T10:46:00Z"/>
          <w:rFonts w:ascii="Times New Roman" w:hAnsi="Times New Roman" w:cs="Times New Roman"/>
          <w:sz w:val="24"/>
          <w:szCs w:val="24"/>
        </w:rPr>
      </w:pPr>
      <w:ins w:id="3" w:author="Bryan Pirrone" w:date="2023-04-08T10:46:00Z">
        <w:r>
          <w:rPr>
            <w:rFonts w:ascii="Times New Roman" w:hAnsi="Times New Roman" w:cs="Times New Roman"/>
            <w:sz w:val="24"/>
            <w:szCs w:val="24"/>
          </w:rPr>
          <w:t>Bryan Pirrone</w:t>
        </w:r>
      </w:ins>
    </w:p>
    <w:p w14:paraId="1EDFBCCE" w14:textId="471334A4" w:rsidR="00B24086" w:rsidRDefault="00B24086" w:rsidP="00B24086">
      <w:pPr>
        <w:jc w:val="center"/>
        <w:rPr>
          <w:ins w:id="4" w:author="Bryan Pirrone" w:date="2023-04-08T10:47:00Z"/>
          <w:rFonts w:ascii="Times New Roman" w:hAnsi="Times New Roman" w:cs="Times New Roman"/>
          <w:sz w:val="24"/>
          <w:szCs w:val="24"/>
        </w:rPr>
      </w:pPr>
      <w:ins w:id="5" w:author="Bryan Pirrone" w:date="2023-04-08T10:46:00Z">
        <w:r>
          <w:rPr>
            <w:rFonts w:ascii="Times New Roman" w:hAnsi="Times New Roman" w:cs="Times New Roman"/>
            <w:sz w:val="24"/>
            <w:szCs w:val="24"/>
          </w:rPr>
          <w:t>Professor Chi</w:t>
        </w:r>
      </w:ins>
      <w:ins w:id="6" w:author="Bryan Pirrone" w:date="2023-04-08T10:47:00Z">
        <w:r>
          <w:rPr>
            <w:rFonts w:ascii="Times New Roman" w:hAnsi="Times New Roman" w:cs="Times New Roman"/>
            <w:sz w:val="24"/>
            <w:szCs w:val="24"/>
          </w:rPr>
          <w:t>n</w:t>
        </w:r>
      </w:ins>
    </w:p>
    <w:p w14:paraId="40404955" w14:textId="592DE0F8" w:rsidR="00B24086" w:rsidRDefault="00B24086" w:rsidP="00B24086">
      <w:pPr>
        <w:jc w:val="center"/>
        <w:rPr>
          <w:ins w:id="7" w:author="Bryan Pirrone" w:date="2023-04-08T10:47:00Z"/>
          <w:rFonts w:ascii="Times New Roman" w:hAnsi="Times New Roman" w:cs="Times New Roman"/>
          <w:sz w:val="24"/>
          <w:szCs w:val="24"/>
        </w:rPr>
      </w:pPr>
      <w:ins w:id="8" w:author="Bryan Pirrone" w:date="2023-04-08T10:47:00Z">
        <w:r>
          <w:rPr>
            <w:rFonts w:ascii="Times New Roman" w:hAnsi="Times New Roman" w:cs="Times New Roman"/>
            <w:sz w:val="24"/>
            <w:szCs w:val="24"/>
          </w:rPr>
          <w:t>DAD-220</w:t>
        </w:r>
      </w:ins>
    </w:p>
    <w:p w14:paraId="5C64B376" w14:textId="5BC9FA1D" w:rsidR="00B24086" w:rsidRPr="00B24086" w:rsidRDefault="00B24086">
      <w:pPr>
        <w:jc w:val="center"/>
        <w:rPr>
          <w:rFonts w:ascii="Times New Roman" w:hAnsi="Times New Roman" w:cs="Times New Roman"/>
          <w:rPrChange w:id="9" w:author="Bryan Pirrone" w:date="2023-04-08T10:46:00Z">
            <w:rPr>
              <w:rFonts w:asciiTheme="minorHAnsi" w:eastAsiaTheme="minorEastAsia" w:hAnsiTheme="minorHAnsi" w:cstheme="minorBidi"/>
            </w:rPr>
          </w:rPrChange>
        </w:rPr>
        <w:pPrChange w:id="10" w:author="Bryan Pirrone" w:date="2023-04-08T10:46:00Z">
          <w:pPr>
            <w:pStyle w:val="Heading1"/>
            <w:keepNext w:val="0"/>
            <w:keepLines w:val="0"/>
          </w:pPr>
        </w:pPrChange>
      </w:pPr>
      <w:ins w:id="11" w:author="Bryan Pirrone" w:date="2023-04-08T10:47:00Z">
        <w:r>
          <w:rPr>
            <w:rFonts w:ascii="Times New Roman" w:hAnsi="Times New Roman" w:cs="Times New Roman"/>
            <w:sz w:val="24"/>
            <w:szCs w:val="24"/>
          </w:rPr>
          <w:t>4/8/2023</w:t>
        </w:r>
      </w:ins>
    </w:p>
    <w:p w14:paraId="7CE83A81" w14:textId="77777777" w:rsidR="00CD1CD8" w:rsidRDefault="00CD1CD8" w:rsidP="03D55F8A">
      <w:pPr>
        <w:spacing w:after="0" w:line="240" w:lineRule="auto"/>
        <w:rPr>
          <w:rFonts w:asciiTheme="minorHAnsi" w:eastAsiaTheme="minorEastAsia" w:hAnsiTheme="minorHAnsi" w:cstheme="minorBidi"/>
        </w:rPr>
      </w:pPr>
    </w:p>
    <w:p w14:paraId="7CE83A8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Complete these steps as you work through the directions for Project One.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located in the Project One Supporting Materials for assistance.</w:t>
      </w:r>
    </w:p>
    <w:p w14:paraId="7CE83A83" w14:textId="77777777" w:rsidR="00CD1CD8" w:rsidRDefault="00CD1CD8" w:rsidP="03D55F8A">
      <w:pPr>
        <w:spacing w:after="0" w:line="240" w:lineRule="auto"/>
        <w:jc w:val="center"/>
        <w:rPr>
          <w:rFonts w:asciiTheme="minorHAnsi" w:eastAsiaTheme="minorEastAsia" w:hAnsiTheme="minorHAnsi" w:cstheme="minorBidi"/>
        </w:rPr>
      </w:pPr>
    </w:p>
    <w:p w14:paraId="7CE83A84"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One: Create a Database</w:t>
      </w:r>
    </w:p>
    <w:p w14:paraId="7CE83A85" w14:textId="77777777" w:rsidR="00CD1CD8" w:rsidRDefault="00CD1CD8" w:rsidP="03D55F8A">
      <w:pPr>
        <w:spacing w:after="0" w:line="240" w:lineRule="auto"/>
        <w:rPr>
          <w:rFonts w:asciiTheme="minorHAnsi" w:eastAsiaTheme="minorEastAsia" w:hAnsiTheme="minorHAnsi" w:cstheme="minorBidi"/>
        </w:rPr>
      </w:pPr>
    </w:p>
    <w:p w14:paraId="7CE83A86" w14:textId="2B5D9251"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Navigate to your online integrated development environment (IDE).  List and record the SQL commands that you used to complete this step here: </w:t>
      </w:r>
    </w:p>
    <w:p w14:paraId="7CE83A87" w14:textId="77777777" w:rsidR="00CD1CD8" w:rsidRDefault="00CD1CD8" w:rsidP="03D55F8A">
      <w:pPr>
        <w:spacing w:after="0" w:line="240" w:lineRule="auto"/>
        <w:ind w:left="720"/>
        <w:rPr>
          <w:rFonts w:asciiTheme="minorHAnsi" w:eastAsiaTheme="minorEastAsia" w:hAnsiTheme="minorHAnsi" w:cstheme="minorBidi"/>
        </w:rPr>
      </w:pPr>
    </w:p>
    <w:p w14:paraId="7CE83A88" w14:textId="162259BE" w:rsidR="00CD1CD8" w:rsidDel="006E3F33" w:rsidRDefault="00A17470" w:rsidP="006E3F33">
      <w:pPr>
        <w:spacing w:after="0" w:line="480" w:lineRule="auto"/>
        <w:rPr>
          <w:del w:id="12" w:author="Bryan Pirrone" w:date="2023-04-09T07:58:00Z"/>
          <w:rFonts w:ascii="Times New Roman" w:eastAsiaTheme="minorEastAsia" w:hAnsi="Times New Roman" w:cs="Times New Roman"/>
          <w:sz w:val="24"/>
          <w:szCs w:val="24"/>
        </w:rPr>
      </w:pPr>
      <w:ins w:id="13" w:author="Bryan Pirrone" w:date="2023-04-09T07:58:00Z">
        <w:r>
          <w:rPr>
            <w:noProof/>
          </w:rPr>
          <w:drawing>
            <wp:inline distT="0" distB="0" distL="0" distR="0" wp14:anchorId="03EC9DD1" wp14:editId="7E0BF377">
              <wp:extent cx="3467205" cy="34575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6368" cy="3466713"/>
                      </a:xfrm>
                      <a:prstGeom prst="rect">
                        <a:avLst/>
                      </a:prstGeom>
                      <a:noFill/>
                      <a:ln>
                        <a:noFill/>
                      </a:ln>
                    </pic:spPr>
                  </pic:pic>
                </a:graphicData>
              </a:graphic>
            </wp:inline>
          </w:drawing>
        </w:r>
        <w:r w:rsidRPr="03D55F8A" w:rsidDel="00A17470">
          <w:rPr>
            <w:rFonts w:asciiTheme="minorHAnsi" w:eastAsiaTheme="minorEastAsia" w:hAnsiTheme="minorHAnsi" w:cstheme="minorBidi"/>
          </w:rPr>
          <w:t xml:space="preserve"> </w:t>
        </w:r>
      </w:ins>
      <w:del w:id="14" w:author="Bryan Pirrone" w:date="2023-04-09T07:58:00Z">
        <w:r w:rsidR="00A83147" w:rsidRPr="03D55F8A" w:rsidDel="00A17470">
          <w:rPr>
            <w:rFonts w:asciiTheme="minorHAnsi" w:eastAsiaTheme="minorEastAsia" w:hAnsiTheme="minorHAnsi" w:cstheme="minorBidi"/>
          </w:rPr>
          <w:delText>[Insert screenshot and brief explanation here.]</w:delText>
        </w:r>
      </w:del>
    </w:p>
    <w:p w14:paraId="2F08986D" w14:textId="0B8CF5F0" w:rsidR="006E3F33" w:rsidRDefault="006E3F33" w:rsidP="006E3F33">
      <w:pPr>
        <w:spacing w:after="0" w:line="480" w:lineRule="auto"/>
        <w:jc w:val="center"/>
        <w:rPr>
          <w:ins w:id="15" w:author="Bryan Pirrone" w:date="2023-04-09T08:10:00Z"/>
          <w:rFonts w:ascii="Times New Roman" w:eastAsiaTheme="minorEastAsia" w:hAnsi="Times New Roman" w:cs="Times New Roman"/>
          <w:sz w:val="24"/>
          <w:szCs w:val="24"/>
        </w:rPr>
      </w:pPr>
    </w:p>
    <w:p w14:paraId="236C611F" w14:textId="09844F48" w:rsidR="006E3F33" w:rsidRDefault="006E3F33" w:rsidP="006E3F33">
      <w:pPr>
        <w:spacing w:after="0" w:line="480" w:lineRule="auto"/>
        <w:rPr>
          <w:ins w:id="16" w:author="Bryan Pirrone" w:date="2023-04-09T08:10:00Z"/>
          <w:rFonts w:asciiTheme="minorHAnsi" w:eastAsiaTheme="minorEastAsia" w:hAnsiTheme="minorHAnsi" w:cstheme="minorBidi"/>
        </w:rPr>
        <w:pPrChange w:id="17" w:author="Bryan Pirrone" w:date="2023-04-09T08:10:00Z">
          <w:pPr>
            <w:spacing w:after="0" w:line="240" w:lineRule="auto"/>
            <w:jc w:val="center"/>
          </w:pPr>
        </w:pPrChange>
      </w:pPr>
      <w:ins w:id="18" w:author="Bryan Pirrone" w:date="2023-04-09T08:10:00Z">
        <w:r>
          <w:rPr>
            <w:rFonts w:ascii="Times New Roman" w:eastAsiaTheme="minorEastAsia" w:hAnsi="Times New Roman" w:cs="Times New Roman"/>
            <w:sz w:val="24"/>
            <w:szCs w:val="24"/>
          </w:rPr>
          <w:tab/>
        </w:r>
      </w:ins>
      <w:ins w:id="19" w:author="Bryan Pirrone" w:date="2023-04-09T08:11:00Z">
        <w:r>
          <w:rPr>
            <w:rFonts w:ascii="Times New Roman" w:eastAsiaTheme="minorEastAsia" w:hAnsi="Times New Roman" w:cs="Times New Roman"/>
            <w:sz w:val="24"/>
            <w:szCs w:val="24"/>
          </w:rPr>
          <w:t>The command I used to access my online IDE can be seen captured above.</w:t>
        </w:r>
      </w:ins>
    </w:p>
    <w:p w14:paraId="7CE83A89" w14:textId="77777777" w:rsidR="00CD1CD8" w:rsidRDefault="00CD1CD8" w:rsidP="006E3F33">
      <w:pPr>
        <w:spacing w:after="0" w:line="480" w:lineRule="auto"/>
        <w:rPr>
          <w:rFonts w:asciiTheme="minorHAnsi" w:eastAsiaTheme="minorEastAsia" w:hAnsiTheme="minorHAnsi" w:cstheme="minorBidi"/>
        </w:rPr>
        <w:pPrChange w:id="20" w:author="Bryan Pirrone" w:date="2023-04-09T08:10:00Z">
          <w:pPr>
            <w:spacing w:after="0" w:line="240" w:lineRule="auto"/>
          </w:pPr>
        </w:pPrChange>
      </w:pPr>
    </w:p>
    <w:p w14:paraId="7CE83A8A" w14:textId="77777777" w:rsidR="00CD1CD8" w:rsidRDefault="00A83147" w:rsidP="03D55F8A">
      <w:pPr>
        <w:pStyle w:val="List"/>
        <w:rPr>
          <w:rFonts w:asciiTheme="minorHAnsi" w:eastAsiaTheme="minorEastAsia" w:hAnsiTheme="minorHAnsi" w:cstheme="minorBidi"/>
        </w:rPr>
      </w:pPr>
      <w:bookmarkStart w:id="21" w:name="_heading=h.gjdgxs"/>
      <w:bookmarkEnd w:id="21"/>
      <w:r w:rsidRPr="03D55F8A">
        <w:rPr>
          <w:rFonts w:asciiTheme="minorHAnsi" w:eastAsiaTheme="minorEastAsia" w:hAnsiTheme="minorHAnsi" w:cstheme="minorBidi"/>
        </w:rPr>
        <w:t>Create a database schema called QuantigrationUpdates. List out the database name. Provide the SQL commands you ran against MySQL to successfully complete this in your answer:</w:t>
      </w:r>
    </w:p>
    <w:p w14:paraId="7CE83A8B"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color w:val="000000"/>
        </w:rPr>
      </w:pPr>
    </w:p>
    <w:p w14:paraId="7CE83A8C" w14:textId="655A2C35" w:rsidR="00CD1CD8" w:rsidRDefault="00A17470" w:rsidP="03D55F8A">
      <w:pPr>
        <w:spacing w:after="0" w:line="240" w:lineRule="auto"/>
        <w:jc w:val="center"/>
        <w:rPr>
          <w:ins w:id="22" w:author="Bryan Pirrone" w:date="2023-04-09T08:11:00Z"/>
          <w:rFonts w:asciiTheme="minorHAnsi" w:eastAsiaTheme="minorEastAsia" w:hAnsiTheme="minorHAnsi" w:cstheme="minorBidi"/>
        </w:rPr>
      </w:pPr>
      <w:ins w:id="23" w:author="Bryan Pirrone" w:date="2023-04-09T07:58:00Z">
        <w:r>
          <w:rPr>
            <w:noProof/>
          </w:rPr>
          <w:drawing>
            <wp:inline distT="0" distB="0" distL="0" distR="0" wp14:anchorId="026E5C9E" wp14:editId="00275227">
              <wp:extent cx="4038161" cy="2705100"/>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5651" cy="2716816"/>
                      </a:xfrm>
                      <a:prstGeom prst="rect">
                        <a:avLst/>
                      </a:prstGeom>
                      <a:noFill/>
                      <a:ln>
                        <a:noFill/>
                      </a:ln>
                    </pic:spPr>
                  </pic:pic>
                </a:graphicData>
              </a:graphic>
            </wp:inline>
          </w:drawing>
        </w:r>
        <w:r w:rsidRPr="03D55F8A" w:rsidDel="00A17470">
          <w:rPr>
            <w:rFonts w:asciiTheme="minorHAnsi" w:eastAsiaTheme="minorEastAsia" w:hAnsiTheme="minorHAnsi" w:cstheme="minorBidi"/>
          </w:rPr>
          <w:t xml:space="preserve"> </w:t>
        </w:r>
      </w:ins>
      <w:del w:id="24" w:author="Bryan Pirrone" w:date="2023-04-09T07:58:00Z">
        <w:r w:rsidR="00A83147" w:rsidRPr="03D55F8A" w:rsidDel="00A17470">
          <w:rPr>
            <w:rFonts w:asciiTheme="minorHAnsi" w:eastAsiaTheme="minorEastAsia" w:hAnsiTheme="minorHAnsi" w:cstheme="minorBidi"/>
          </w:rPr>
          <w:delText>[Insert screenshot and brief explanation here.]</w:delText>
        </w:r>
      </w:del>
    </w:p>
    <w:p w14:paraId="0DDB9815" w14:textId="77777777" w:rsidR="006E3F33" w:rsidRDefault="006E3F33" w:rsidP="03D55F8A">
      <w:pPr>
        <w:spacing w:after="0" w:line="240" w:lineRule="auto"/>
        <w:jc w:val="center"/>
        <w:rPr>
          <w:ins w:id="25" w:author="Bryan Pirrone" w:date="2023-04-09T08:11:00Z"/>
          <w:rFonts w:asciiTheme="minorHAnsi" w:eastAsiaTheme="minorEastAsia" w:hAnsiTheme="minorHAnsi" w:cstheme="minorBidi"/>
        </w:rPr>
      </w:pPr>
    </w:p>
    <w:p w14:paraId="768D350B" w14:textId="2E28EBC2" w:rsidR="006E3F33" w:rsidRPr="006E3F33" w:rsidRDefault="006E3F33" w:rsidP="006E3F33">
      <w:pPr>
        <w:spacing w:after="0" w:line="480" w:lineRule="auto"/>
        <w:rPr>
          <w:rFonts w:ascii="Times New Roman" w:eastAsiaTheme="minorEastAsia" w:hAnsi="Times New Roman" w:cs="Times New Roman"/>
          <w:sz w:val="24"/>
          <w:szCs w:val="24"/>
          <w:rPrChange w:id="26" w:author="Bryan Pirrone" w:date="2023-04-09T08:11:00Z">
            <w:rPr>
              <w:rFonts w:asciiTheme="minorHAnsi" w:eastAsiaTheme="minorEastAsia" w:hAnsiTheme="minorHAnsi" w:cstheme="minorBidi"/>
            </w:rPr>
          </w:rPrChange>
        </w:rPr>
        <w:pPrChange w:id="27" w:author="Bryan Pirrone" w:date="2023-04-09T08:11:00Z">
          <w:pPr>
            <w:spacing w:after="0" w:line="240" w:lineRule="auto"/>
            <w:jc w:val="center"/>
          </w:pPr>
        </w:pPrChange>
      </w:pPr>
      <w:ins w:id="28" w:author="Bryan Pirrone" w:date="2023-04-09T08:11:00Z">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complete this step, I created a new database called </w:t>
        </w:r>
        <w:proofErr w:type="spellStart"/>
        <w:r>
          <w:rPr>
            <w:rFonts w:ascii="Times New Roman" w:eastAsiaTheme="minorEastAsia" w:hAnsi="Times New Roman" w:cs="Times New Roman"/>
            <w:sz w:val="24"/>
            <w:szCs w:val="24"/>
          </w:rPr>
          <w:t>QuantigrationU</w:t>
        </w:r>
      </w:ins>
      <w:ins w:id="29" w:author="Bryan Pirrone" w:date="2023-04-09T08:12:00Z">
        <w:r>
          <w:rPr>
            <w:rFonts w:ascii="Times New Roman" w:eastAsiaTheme="minorEastAsia" w:hAnsi="Times New Roman" w:cs="Times New Roman"/>
            <w:sz w:val="24"/>
            <w:szCs w:val="24"/>
          </w:rPr>
          <w:t>pdates</w:t>
        </w:r>
        <w:proofErr w:type="spellEnd"/>
        <w:r>
          <w:rPr>
            <w:rFonts w:ascii="Times New Roman" w:eastAsiaTheme="minorEastAsia" w:hAnsi="Times New Roman" w:cs="Times New Roman"/>
            <w:sz w:val="24"/>
            <w:szCs w:val="24"/>
          </w:rPr>
          <w:t xml:space="preserve"> using the command seen above.</w:t>
        </w:r>
      </w:ins>
    </w:p>
    <w:p w14:paraId="7CE83A8D"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rPr>
      </w:pPr>
    </w:p>
    <w:p w14:paraId="7CE83A8E" w14:textId="07C1E81F"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Using the </w:t>
      </w:r>
      <w:r w:rsidR="003C5F94" w:rsidRPr="03D55F8A">
        <w:rPr>
          <w:rFonts w:asciiTheme="minorHAnsi" w:eastAsiaTheme="minorEastAsia" w:hAnsiTheme="minorHAnsi" w:cstheme="minorBidi"/>
        </w:rPr>
        <w:t>entity relationship diagram (</w:t>
      </w:r>
      <w:r w:rsidRPr="03D55F8A">
        <w:rPr>
          <w:rFonts w:asciiTheme="minorHAnsi" w:eastAsiaTheme="minorEastAsia" w:hAnsiTheme="minorHAnsi" w:cstheme="minorBidi"/>
        </w:rPr>
        <w:t>ERD</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a reference, create the following tables with the appropriate attributes and keys:</w:t>
      </w:r>
    </w:p>
    <w:p w14:paraId="7CE83A8F" w14:textId="4C82C211"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Customers </w:t>
      </w:r>
      <w:r w:rsidRPr="03D55F8A">
        <w:rPr>
          <w:rFonts w:asciiTheme="minorHAnsi" w:eastAsiaTheme="minorEastAsia" w:hAnsiTheme="minorHAnsi" w:cstheme="minorBidi"/>
        </w:rPr>
        <w:t>in the QuantigrationUpdates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0" w14:textId="77777777" w:rsidR="00CD1CD8" w:rsidRDefault="00CD1CD8" w:rsidP="03D55F8A">
      <w:pPr>
        <w:spacing w:after="0" w:line="240" w:lineRule="auto"/>
        <w:ind w:left="1440"/>
        <w:rPr>
          <w:rFonts w:asciiTheme="minorHAnsi" w:eastAsiaTheme="minorEastAsia" w:hAnsiTheme="minorHAnsi" w:cstheme="minorBidi"/>
        </w:rPr>
      </w:pPr>
    </w:p>
    <w:p w14:paraId="7CE83A91" w14:textId="20216C44" w:rsidR="00CD1CD8" w:rsidDel="006E3F33" w:rsidRDefault="00A17470" w:rsidP="03D55F8A">
      <w:pPr>
        <w:spacing w:after="0" w:line="240" w:lineRule="auto"/>
        <w:ind w:left="1440"/>
        <w:rPr>
          <w:del w:id="30" w:author="Bryan Pirrone" w:date="2023-04-09T07:58:00Z"/>
          <w:rFonts w:asciiTheme="minorHAnsi" w:eastAsiaTheme="minorEastAsia" w:hAnsiTheme="minorHAnsi" w:cstheme="minorBidi"/>
          <w:color w:val="000000" w:themeColor="text1"/>
        </w:rPr>
      </w:pPr>
      <w:ins w:id="31" w:author="Bryan Pirrone" w:date="2023-04-09T07:58:00Z">
        <w:r>
          <w:rPr>
            <w:noProof/>
          </w:rPr>
          <w:drawing>
            <wp:inline distT="0" distB="0" distL="0" distR="0" wp14:anchorId="5A4D5E2C" wp14:editId="276054C6">
              <wp:extent cx="3395104" cy="178117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7356" cy="1782357"/>
                      </a:xfrm>
                      <a:prstGeom prst="rect">
                        <a:avLst/>
                      </a:prstGeom>
                      <a:noFill/>
                      <a:ln>
                        <a:noFill/>
                      </a:ln>
                    </pic:spPr>
                  </pic:pic>
                </a:graphicData>
              </a:graphic>
            </wp:inline>
          </w:drawing>
        </w:r>
        <w:r w:rsidRPr="03D55F8A" w:rsidDel="00A17470">
          <w:rPr>
            <w:rFonts w:asciiTheme="minorHAnsi" w:eastAsiaTheme="minorEastAsia" w:hAnsiTheme="minorHAnsi" w:cstheme="minorBidi"/>
            <w:color w:val="000000" w:themeColor="text1"/>
          </w:rPr>
          <w:t xml:space="preserve"> </w:t>
        </w:r>
      </w:ins>
      <w:del w:id="32" w:author="Bryan Pirrone" w:date="2023-04-09T07:58:00Z">
        <w:r w:rsidR="00A83147" w:rsidRPr="03D55F8A" w:rsidDel="00A17470">
          <w:rPr>
            <w:rFonts w:asciiTheme="minorHAnsi" w:eastAsiaTheme="minorEastAsia" w:hAnsiTheme="minorHAnsi" w:cstheme="minorBidi"/>
            <w:color w:val="000000" w:themeColor="text1"/>
          </w:rPr>
          <w:delText>[Insert screenshot and brief explanation here.]</w:delText>
        </w:r>
      </w:del>
    </w:p>
    <w:p w14:paraId="2BD27458" w14:textId="77777777" w:rsidR="006E3F33" w:rsidRDefault="006E3F33" w:rsidP="03D55F8A">
      <w:pPr>
        <w:pBdr>
          <w:top w:val="nil"/>
          <w:left w:val="nil"/>
          <w:bottom w:val="nil"/>
          <w:right w:val="nil"/>
          <w:between w:val="nil"/>
        </w:pBdr>
        <w:spacing w:after="0" w:line="240" w:lineRule="auto"/>
        <w:ind w:hanging="720"/>
        <w:jc w:val="center"/>
        <w:rPr>
          <w:ins w:id="33" w:author="Bryan Pirrone" w:date="2023-04-09T08:12:00Z"/>
          <w:rFonts w:asciiTheme="minorHAnsi" w:eastAsiaTheme="minorEastAsia" w:hAnsiTheme="minorHAnsi" w:cstheme="minorBidi"/>
          <w:color w:val="000000" w:themeColor="text1"/>
        </w:rPr>
      </w:pPr>
    </w:p>
    <w:p w14:paraId="64B565BB" w14:textId="77777777" w:rsidR="006E3F33" w:rsidRDefault="006E3F33" w:rsidP="03D55F8A">
      <w:pPr>
        <w:pBdr>
          <w:top w:val="nil"/>
          <w:left w:val="nil"/>
          <w:bottom w:val="nil"/>
          <w:right w:val="nil"/>
          <w:between w:val="nil"/>
        </w:pBdr>
        <w:spacing w:after="0" w:line="240" w:lineRule="auto"/>
        <w:ind w:hanging="720"/>
        <w:jc w:val="center"/>
        <w:rPr>
          <w:ins w:id="34" w:author="Bryan Pirrone" w:date="2023-04-09T08:12:00Z"/>
          <w:rFonts w:asciiTheme="minorHAnsi" w:eastAsiaTheme="minorEastAsia" w:hAnsiTheme="minorHAnsi" w:cstheme="minorBidi"/>
          <w:color w:val="000000" w:themeColor="text1"/>
        </w:rPr>
      </w:pPr>
    </w:p>
    <w:p w14:paraId="4477868F" w14:textId="22333A4A" w:rsidR="006E3F33" w:rsidRPr="006E3F33" w:rsidRDefault="006E3F33" w:rsidP="006E3F33">
      <w:pPr>
        <w:pBdr>
          <w:top w:val="nil"/>
          <w:left w:val="nil"/>
          <w:bottom w:val="nil"/>
          <w:right w:val="nil"/>
          <w:between w:val="nil"/>
        </w:pBdr>
        <w:spacing w:after="0" w:line="480" w:lineRule="auto"/>
        <w:ind w:hanging="720"/>
        <w:jc w:val="both"/>
        <w:rPr>
          <w:ins w:id="35" w:author="Bryan Pirrone" w:date="2023-04-09T08:12:00Z"/>
          <w:rFonts w:ascii="Times New Roman" w:eastAsiaTheme="minorEastAsia" w:hAnsi="Times New Roman" w:cs="Times New Roman"/>
          <w:color w:val="000000" w:themeColor="text1"/>
          <w:sz w:val="24"/>
          <w:szCs w:val="24"/>
          <w:rPrChange w:id="36" w:author="Bryan Pirrone" w:date="2023-04-09T08:12:00Z">
            <w:rPr>
              <w:ins w:id="37" w:author="Bryan Pirrone" w:date="2023-04-09T08:12:00Z"/>
              <w:rFonts w:asciiTheme="minorHAnsi" w:eastAsiaTheme="minorEastAsia" w:hAnsiTheme="minorHAnsi" w:cstheme="minorBidi"/>
              <w:color w:val="000000" w:themeColor="text1"/>
            </w:rPr>
          </w:rPrChange>
        </w:rPr>
        <w:pPrChange w:id="38" w:author="Bryan Pirrone" w:date="2023-04-09T08:12:00Z">
          <w:pPr>
            <w:pBdr>
              <w:top w:val="nil"/>
              <w:left w:val="nil"/>
              <w:bottom w:val="nil"/>
              <w:right w:val="nil"/>
              <w:between w:val="nil"/>
            </w:pBdr>
            <w:spacing w:after="0" w:line="240" w:lineRule="auto"/>
            <w:ind w:hanging="720"/>
            <w:jc w:val="center"/>
          </w:pPr>
        </w:pPrChange>
      </w:pPr>
      <w:ins w:id="39" w:author="Bryan Pirrone" w:date="2023-04-09T08:12:00Z">
        <w:r>
          <w:rPr>
            <w:rFonts w:ascii="Times New Roman" w:eastAsiaTheme="minorEastAsia" w:hAnsi="Times New Roman" w:cs="Times New Roman"/>
            <w:color w:val="000000" w:themeColor="text1"/>
            <w:sz w:val="24"/>
            <w:szCs w:val="24"/>
          </w:rPr>
          <w:tab/>
        </w:r>
      </w:ins>
      <w:ins w:id="40" w:author="Bryan Pirrone" w:date="2023-04-09T08:13:00Z">
        <w:r>
          <w:rPr>
            <w:rFonts w:ascii="Times New Roman" w:eastAsiaTheme="minorEastAsia" w:hAnsi="Times New Roman" w:cs="Times New Roman"/>
            <w:color w:val="000000" w:themeColor="text1"/>
            <w:sz w:val="24"/>
            <w:szCs w:val="24"/>
          </w:rPr>
          <w:tab/>
        </w:r>
      </w:ins>
      <w:ins w:id="41" w:author="Bryan Pirrone" w:date="2023-04-09T08:14:00Z">
        <w:r>
          <w:rPr>
            <w:rFonts w:ascii="Times New Roman" w:eastAsiaTheme="minorEastAsia" w:hAnsi="Times New Roman" w:cs="Times New Roman"/>
            <w:color w:val="000000" w:themeColor="text1"/>
            <w:sz w:val="24"/>
            <w:szCs w:val="24"/>
          </w:rPr>
          <w:t>In order t</w:t>
        </w:r>
      </w:ins>
      <w:ins w:id="42" w:author="Bryan Pirrone" w:date="2023-04-09T08:12:00Z">
        <w:r>
          <w:rPr>
            <w:rFonts w:ascii="Times New Roman" w:eastAsiaTheme="minorEastAsia" w:hAnsi="Times New Roman" w:cs="Times New Roman"/>
            <w:color w:val="000000" w:themeColor="text1"/>
            <w:sz w:val="24"/>
            <w:szCs w:val="24"/>
          </w:rPr>
          <w:t xml:space="preserve">o create a </w:t>
        </w:r>
        <w:proofErr w:type="gramStart"/>
        <w:r>
          <w:rPr>
            <w:rFonts w:ascii="Times New Roman" w:eastAsiaTheme="minorEastAsia" w:hAnsi="Times New Roman" w:cs="Times New Roman"/>
            <w:color w:val="000000" w:themeColor="text1"/>
            <w:sz w:val="24"/>
            <w:szCs w:val="24"/>
          </w:rPr>
          <w:t>Customers</w:t>
        </w:r>
        <w:proofErr w:type="gramEnd"/>
        <w:r>
          <w:rPr>
            <w:rFonts w:ascii="Times New Roman" w:eastAsiaTheme="minorEastAsia" w:hAnsi="Times New Roman" w:cs="Times New Roman"/>
            <w:color w:val="000000" w:themeColor="text1"/>
            <w:sz w:val="24"/>
            <w:szCs w:val="24"/>
          </w:rPr>
          <w:t xml:space="preserve"> table, I had to identify </w:t>
        </w:r>
      </w:ins>
      <w:ins w:id="43" w:author="Bryan Pirrone" w:date="2023-04-09T08:13:00Z">
        <w:r>
          <w:rPr>
            <w:rFonts w:ascii="Times New Roman" w:eastAsiaTheme="minorEastAsia" w:hAnsi="Times New Roman" w:cs="Times New Roman"/>
            <w:color w:val="000000" w:themeColor="text1"/>
            <w:sz w:val="24"/>
            <w:szCs w:val="24"/>
          </w:rPr>
          <w:t>using the ERD</w:t>
        </w:r>
      </w:ins>
      <w:ins w:id="44" w:author="Bryan Pirrone" w:date="2023-04-09T08:14:00Z">
        <w:r>
          <w:rPr>
            <w:rFonts w:ascii="Times New Roman" w:eastAsiaTheme="minorEastAsia" w:hAnsi="Times New Roman" w:cs="Times New Roman"/>
            <w:color w:val="000000" w:themeColor="text1"/>
            <w:sz w:val="24"/>
            <w:szCs w:val="24"/>
          </w:rPr>
          <w:t xml:space="preserve"> diagram</w:t>
        </w:r>
      </w:ins>
      <w:ins w:id="45" w:author="Bryan Pirrone" w:date="2023-04-09T08:13:00Z">
        <w:r>
          <w:rPr>
            <w:rFonts w:ascii="Times New Roman" w:eastAsiaTheme="minorEastAsia" w:hAnsi="Times New Roman" w:cs="Times New Roman"/>
            <w:color w:val="000000" w:themeColor="text1"/>
            <w:sz w:val="24"/>
            <w:szCs w:val="24"/>
          </w:rPr>
          <w:t xml:space="preserve"> what this table needed to contain, how the variables need to be created (i.e. INT, VARCHAR, </w:t>
        </w:r>
        <w:proofErr w:type="spellStart"/>
        <w:r>
          <w:rPr>
            <w:rFonts w:ascii="Times New Roman" w:eastAsiaTheme="minorEastAsia" w:hAnsi="Times New Roman" w:cs="Times New Roman"/>
            <w:color w:val="000000" w:themeColor="text1"/>
            <w:sz w:val="24"/>
            <w:szCs w:val="24"/>
          </w:rPr>
          <w:t>etc</w:t>
        </w:r>
        <w:proofErr w:type="spellEnd"/>
        <w:r>
          <w:rPr>
            <w:rFonts w:ascii="Times New Roman" w:eastAsiaTheme="minorEastAsia" w:hAnsi="Times New Roman" w:cs="Times New Roman"/>
            <w:color w:val="000000" w:themeColor="text1"/>
            <w:sz w:val="24"/>
            <w:szCs w:val="24"/>
          </w:rPr>
          <w:t>), and if there were any primary or foreign keys.</w:t>
        </w:r>
      </w:ins>
    </w:p>
    <w:p w14:paraId="04CDCDE2" w14:textId="77777777" w:rsidR="00A17470" w:rsidRDefault="00A17470" w:rsidP="03D55F8A">
      <w:pPr>
        <w:spacing w:after="0" w:line="240" w:lineRule="auto"/>
        <w:ind w:left="1440"/>
        <w:rPr>
          <w:ins w:id="46" w:author="Bryan Pirrone" w:date="2023-04-09T07:59:00Z"/>
          <w:rFonts w:asciiTheme="minorHAnsi" w:eastAsiaTheme="minorEastAsia" w:hAnsiTheme="minorHAnsi" w:cstheme="minorBidi"/>
          <w:color w:val="000000" w:themeColor="text1"/>
        </w:rPr>
      </w:pPr>
    </w:p>
    <w:p w14:paraId="03BB663D" w14:textId="77777777" w:rsidR="00A17470" w:rsidRDefault="00A17470" w:rsidP="03D55F8A">
      <w:pPr>
        <w:spacing w:after="0" w:line="240" w:lineRule="auto"/>
        <w:ind w:left="1440"/>
        <w:rPr>
          <w:ins w:id="47" w:author="Bryan Pirrone" w:date="2023-04-09T07:59:00Z"/>
          <w:rFonts w:asciiTheme="minorHAnsi" w:eastAsiaTheme="minorEastAsia" w:hAnsiTheme="minorHAnsi" w:cstheme="minorBidi"/>
          <w:color w:val="000000" w:themeColor="text1"/>
        </w:rPr>
      </w:pPr>
    </w:p>
    <w:p w14:paraId="4088F165" w14:textId="341B7083" w:rsidR="00A17470" w:rsidRDefault="00A17470" w:rsidP="03D55F8A">
      <w:pPr>
        <w:pBdr>
          <w:top w:val="nil"/>
          <w:left w:val="nil"/>
          <w:bottom w:val="nil"/>
          <w:right w:val="nil"/>
          <w:between w:val="nil"/>
        </w:pBdr>
        <w:spacing w:after="0" w:line="240" w:lineRule="auto"/>
        <w:ind w:hanging="720"/>
        <w:jc w:val="center"/>
        <w:rPr>
          <w:ins w:id="48" w:author="Bryan Pirrone" w:date="2023-04-09T08:14:00Z"/>
          <w:rFonts w:asciiTheme="minorHAnsi" w:eastAsiaTheme="minorEastAsia" w:hAnsiTheme="minorHAnsi" w:cstheme="minorBidi"/>
          <w:color w:val="000000"/>
        </w:rPr>
      </w:pPr>
      <w:ins w:id="49" w:author="Bryan Pirrone" w:date="2023-04-09T07:59:00Z">
        <w:r>
          <w:rPr>
            <w:noProof/>
          </w:rPr>
          <w:drawing>
            <wp:inline distT="0" distB="0" distL="0" distR="0" wp14:anchorId="182D0AD1" wp14:editId="29EB15A0">
              <wp:extent cx="4359716" cy="1885950"/>
              <wp:effectExtent l="0" t="0" r="317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0905" cy="1886464"/>
                      </a:xfrm>
                      <a:prstGeom prst="rect">
                        <a:avLst/>
                      </a:prstGeom>
                      <a:noFill/>
                      <a:ln>
                        <a:noFill/>
                      </a:ln>
                    </pic:spPr>
                  </pic:pic>
                </a:graphicData>
              </a:graphic>
            </wp:inline>
          </w:drawing>
        </w:r>
      </w:ins>
    </w:p>
    <w:p w14:paraId="3ADDCE47" w14:textId="77777777" w:rsidR="006E3F33" w:rsidRDefault="006E3F33" w:rsidP="03D55F8A">
      <w:pPr>
        <w:pBdr>
          <w:top w:val="nil"/>
          <w:left w:val="nil"/>
          <w:bottom w:val="nil"/>
          <w:right w:val="nil"/>
          <w:between w:val="nil"/>
        </w:pBdr>
        <w:spacing w:after="0" w:line="240" w:lineRule="auto"/>
        <w:ind w:hanging="720"/>
        <w:jc w:val="center"/>
        <w:rPr>
          <w:ins w:id="50" w:author="Bryan Pirrone" w:date="2023-04-09T08:14:00Z"/>
          <w:rFonts w:asciiTheme="minorHAnsi" w:eastAsiaTheme="minorEastAsia" w:hAnsiTheme="minorHAnsi" w:cstheme="minorBidi"/>
          <w:color w:val="000000"/>
        </w:rPr>
      </w:pPr>
    </w:p>
    <w:p w14:paraId="46521A9E" w14:textId="3DE642C8" w:rsidR="006E3F33" w:rsidRPr="006E3F33" w:rsidRDefault="006E3F33" w:rsidP="006E3F33">
      <w:pPr>
        <w:pBdr>
          <w:top w:val="nil"/>
          <w:left w:val="nil"/>
          <w:bottom w:val="nil"/>
          <w:right w:val="nil"/>
          <w:between w:val="nil"/>
        </w:pBdr>
        <w:spacing w:after="0" w:line="480" w:lineRule="auto"/>
        <w:ind w:hanging="720"/>
        <w:rPr>
          <w:ins w:id="51" w:author="Bryan Pirrone" w:date="2023-04-09T07:59:00Z"/>
          <w:rFonts w:ascii="Times New Roman" w:eastAsiaTheme="minorEastAsia" w:hAnsi="Times New Roman" w:cs="Times New Roman"/>
          <w:color w:val="000000"/>
          <w:sz w:val="24"/>
          <w:szCs w:val="24"/>
          <w:rPrChange w:id="52" w:author="Bryan Pirrone" w:date="2023-04-09T08:14:00Z">
            <w:rPr>
              <w:ins w:id="53" w:author="Bryan Pirrone" w:date="2023-04-09T07:59:00Z"/>
              <w:rFonts w:asciiTheme="minorHAnsi" w:eastAsiaTheme="minorEastAsia" w:hAnsiTheme="minorHAnsi" w:cstheme="minorBidi"/>
              <w:color w:val="000000"/>
            </w:rPr>
          </w:rPrChange>
        </w:rPr>
        <w:pPrChange w:id="54" w:author="Bryan Pirrone" w:date="2023-04-09T08:14:00Z">
          <w:pPr>
            <w:pBdr>
              <w:top w:val="nil"/>
              <w:left w:val="nil"/>
              <w:bottom w:val="nil"/>
              <w:right w:val="nil"/>
              <w:between w:val="nil"/>
            </w:pBdr>
            <w:spacing w:after="0" w:line="240" w:lineRule="auto"/>
            <w:ind w:hanging="720"/>
            <w:jc w:val="center"/>
          </w:pPr>
        </w:pPrChange>
      </w:pPr>
      <w:ins w:id="55" w:author="Bryan Pirrone" w:date="2023-04-09T08:14:00Z">
        <w:r>
          <w:rPr>
            <w:rFonts w:ascii="Times New Roman" w:eastAsiaTheme="minorEastAsia" w:hAnsi="Times New Roman" w:cs="Times New Roman"/>
            <w:color w:val="000000"/>
            <w:sz w:val="24"/>
            <w:szCs w:val="24"/>
          </w:rPr>
          <w:tab/>
        </w:r>
      </w:ins>
      <w:ins w:id="56" w:author="Bryan Pirrone" w:date="2023-04-09T08:16:00Z">
        <w:r>
          <w:rPr>
            <w:rFonts w:ascii="Times New Roman" w:eastAsiaTheme="minorEastAsia" w:hAnsi="Times New Roman" w:cs="Times New Roman"/>
            <w:color w:val="000000"/>
            <w:sz w:val="24"/>
            <w:szCs w:val="24"/>
          </w:rPr>
          <w:tab/>
        </w:r>
      </w:ins>
      <w:ins w:id="57" w:author="Bryan Pirrone" w:date="2023-04-09T08:15:00Z">
        <w:r>
          <w:rPr>
            <w:rFonts w:ascii="Times New Roman" w:eastAsiaTheme="minorEastAsia" w:hAnsi="Times New Roman" w:cs="Times New Roman"/>
            <w:color w:val="000000"/>
            <w:sz w:val="24"/>
            <w:szCs w:val="24"/>
          </w:rPr>
          <w:t>I then described the table to view what I had created to make sure it matched the ERD project diagram and to ensure that I didn’t miss anyt</w:t>
        </w:r>
      </w:ins>
      <w:ins w:id="58" w:author="Bryan Pirrone" w:date="2023-04-09T08:16:00Z">
        <w:r>
          <w:rPr>
            <w:rFonts w:ascii="Times New Roman" w:eastAsiaTheme="minorEastAsia" w:hAnsi="Times New Roman" w:cs="Times New Roman"/>
            <w:color w:val="000000"/>
            <w:sz w:val="24"/>
            <w:szCs w:val="24"/>
          </w:rPr>
          <w:t>hing.</w:t>
        </w:r>
      </w:ins>
    </w:p>
    <w:p w14:paraId="7CE83A92" w14:textId="77777777" w:rsidR="00CD1CD8" w:rsidRDefault="00CD1CD8" w:rsidP="03D55F8A">
      <w:pPr>
        <w:spacing w:after="0" w:line="240" w:lineRule="auto"/>
        <w:ind w:left="1440"/>
        <w:rPr>
          <w:rFonts w:asciiTheme="minorHAnsi" w:eastAsiaTheme="minorEastAsia" w:hAnsiTheme="minorHAnsi" w:cstheme="minorBidi"/>
        </w:rPr>
      </w:pPr>
    </w:p>
    <w:p w14:paraId="7CE83A93" w14:textId="04928A6A"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Orders </w:t>
      </w:r>
      <w:r w:rsidRPr="03D55F8A">
        <w:rPr>
          <w:rFonts w:asciiTheme="minorHAnsi" w:eastAsiaTheme="minorEastAsia" w:hAnsiTheme="minorHAnsi" w:cstheme="minorBidi"/>
        </w:rPr>
        <w:t>in the QuantigrationUpdates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4" w14:textId="77777777" w:rsidR="00CD1CD8" w:rsidRDefault="00CD1CD8" w:rsidP="03D55F8A">
      <w:pPr>
        <w:spacing w:after="0" w:line="240" w:lineRule="auto"/>
        <w:ind w:left="1440"/>
        <w:rPr>
          <w:rFonts w:asciiTheme="minorHAnsi" w:eastAsiaTheme="minorEastAsia" w:hAnsiTheme="minorHAnsi" w:cstheme="minorBidi"/>
        </w:rPr>
      </w:pPr>
    </w:p>
    <w:p w14:paraId="7CE83A95" w14:textId="005C2406" w:rsidR="00CD1CD8" w:rsidDel="00A17470" w:rsidRDefault="00A17470" w:rsidP="03D55F8A">
      <w:pPr>
        <w:spacing w:after="0" w:line="240" w:lineRule="auto"/>
        <w:jc w:val="center"/>
        <w:rPr>
          <w:del w:id="59" w:author="Bryan Pirrone" w:date="2023-04-09T07:59:00Z"/>
          <w:rFonts w:asciiTheme="minorHAnsi" w:eastAsiaTheme="minorEastAsia" w:hAnsiTheme="minorHAnsi" w:cstheme="minorBidi"/>
        </w:rPr>
      </w:pPr>
      <w:ins w:id="60" w:author="Bryan Pirrone" w:date="2023-04-09T07:59:00Z">
        <w:r>
          <w:rPr>
            <w:noProof/>
          </w:rPr>
          <w:drawing>
            <wp:inline distT="0" distB="0" distL="0" distR="0" wp14:anchorId="004E264C" wp14:editId="6EB856A9">
              <wp:extent cx="4476750" cy="13430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1548" cy="1344464"/>
                      </a:xfrm>
                      <a:prstGeom prst="rect">
                        <a:avLst/>
                      </a:prstGeom>
                      <a:noFill/>
                      <a:ln>
                        <a:noFill/>
                      </a:ln>
                    </pic:spPr>
                  </pic:pic>
                </a:graphicData>
              </a:graphic>
            </wp:inline>
          </w:drawing>
        </w:r>
        <w:r w:rsidRPr="03D55F8A" w:rsidDel="00A17470">
          <w:rPr>
            <w:rFonts w:asciiTheme="minorHAnsi" w:eastAsiaTheme="minorEastAsia" w:hAnsiTheme="minorHAnsi" w:cstheme="minorBidi"/>
          </w:rPr>
          <w:t xml:space="preserve"> </w:t>
        </w:r>
      </w:ins>
      <w:del w:id="61" w:author="Bryan Pirrone" w:date="2023-04-09T07:59:00Z">
        <w:r w:rsidR="00A83147" w:rsidRPr="03D55F8A" w:rsidDel="00A17470">
          <w:rPr>
            <w:rFonts w:asciiTheme="minorHAnsi" w:eastAsiaTheme="minorEastAsia" w:hAnsiTheme="minorHAnsi" w:cstheme="minorBidi"/>
          </w:rPr>
          <w:delText>[Insert screenshot and brief explanation here.]</w:delText>
        </w:r>
      </w:del>
    </w:p>
    <w:p w14:paraId="0A1B7FD0" w14:textId="77777777" w:rsidR="00A17470" w:rsidRDefault="00A17470" w:rsidP="03D55F8A">
      <w:pPr>
        <w:spacing w:after="0" w:line="240" w:lineRule="auto"/>
        <w:ind w:left="1440"/>
        <w:rPr>
          <w:ins w:id="62" w:author="Bryan Pirrone" w:date="2023-04-09T07:59:00Z"/>
          <w:rFonts w:asciiTheme="minorHAnsi" w:eastAsiaTheme="minorEastAsia" w:hAnsiTheme="minorHAnsi" w:cstheme="minorBidi"/>
        </w:rPr>
      </w:pPr>
    </w:p>
    <w:p w14:paraId="6B6C8745" w14:textId="77777777" w:rsidR="00A17470" w:rsidRDefault="00A17470" w:rsidP="03D55F8A">
      <w:pPr>
        <w:spacing w:after="0" w:line="240" w:lineRule="auto"/>
        <w:jc w:val="center"/>
        <w:rPr>
          <w:ins w:id="63" w:author="Bryan Pirrone" w:date="2023-04-09T07:59:00Z"/>
          <w:rFonts w:asciiTheme="minorHAnsi" w:eastAsiaTheme="minorEastAsia" w:hAnsiTheme="minorHAnsi" w:cstheme="minorBidi"/>
        </w:rPr>
      </w:pPr>
    </w:p>
    <w:p w14:paraId="44A0E435" w14:textId="0B08C15C" w:rsidR="00A17470" w:rsidRDefault="00A17470" w:rsidP="03D55F8A">
      <w:pPr>
        <w:spacing w:after="0" w:line="240" w:lineRule="auto"/>
        <w:jc w:val="center"/>
        <w:rPr>
          <w:ins w:id="64" w:author="Bryan Pirrone" w:date="2023-04-09T08:16:00Z"/>
          <w:rFonts w:asciiTheme="minorHAnsi" w:eastAsiaTheme="minorEastAsia" w:hAnsiTheme="minorHAnsi" w:cstheme="minorBidi"/>
        </w:rPr>
      </w:pPr>
      <w:ins w:id="65" w:author="Bryan Pirrone" w:date="2023-04-09T07:59:00Z">
        <w:r>
          <w:rPr>
            <w:noProof/>
          </w:rPr>
          <w:drawing>
            <wp:inline distT="0" distB="0" distL="0" distR="0" wp14:anchorId="4C46DBF4" wp14:editId="5C7C7C85">
              <wp:extent cx="4371975" cy="1481614"/>
              <wp:effectExtent l="0" t="0" r="0" b="444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3732" cy="1485598"/>
                      </a:xfrm>
                      <a:prstGeom prst="rect">
                        <a:avLst/>
                      </a:prstGeom>
                      <a:noFill/>
                      <a:ln>
                        <a:noFill/>
                      </a:ln>
                    </pic:spPr>
                  </pic:pic>
                </a:graphicData>
              </a:graphic>
            </wp:inline>
          </w:drawing>
        </w:r>
      </w:ins>
    </w:p>
    <w:p w14:paraId="6DBBC4C4" w14:textId="77777777" w:rsidR="006E3F33" w:rsidRDefault="006E3F33" w:rsidP="03D55F8A">
      <w:pPr>
        <w:spacing w:after="0" w:line="240" w:lineRule="auto"/>
        <w:jc w:val="center"/>
        <w:rPr>
          <w:ins w:id="66" w:author="Bryan Pirrone" w:date="2023-04-09T08:16:00Z"/>
          <w:rFonts w:asciiTheme="minorHAnsi" w:eastAsiaTheme="minorEastAsia" w:hAnsiTheme="minorHAnsi" w:cstheme="minorBidi"/>
        </w:rPr>
      </w:pPr>
    </w:p>
    <w:p w14:paraId="43915E6F" w14:textId="7BA79C95" w:rsidR="006E3F33" w:rsidRPr="006E3F33" w:rsidRDefault="006E3F33" w:rsidP="006E3F33">
      <w:pPr>
        <w:spacing w:after="0" w:line="480" w:lineRule="auto"/>
        <w:rPr>
          <w:ins w:id="67" w:author="Bryan Pirrone" w:date="2023-04-09T07:59:00Z"/>
          <w:rFonts w:ascii="Times New Roman" w:eastAsiaTheme="minorEastAsia" w:hAnsi="Times New Roman" w:cs="Times New Roman"/>
          <w:sz w:val="24"/>
          <w:szCs w:val="24"/>
          <w:rPrChange w:id="68" w:author="Bryan Pirrone" w:date="2023-04-09T08:16:00Z">
            <w:rPr>
              <w:ins w:id="69" w:author="Bryan Pirrone" w:date="2023-04-09T07:59:00Z"/>
              <w:rFonts w:asciiTheme="minorHAnsi" w:eastAsiaTheme="minorEastAsia" w:hAnsiTheme="minorHAnsi" w:cstheme="minorBidi"/>
            </w:rPr>
          </w:rPrChange>
        </w:rPr>
        <w:pPrChange w:id="70" w:author="Bryan Pirrone" w:date="2023-04-09T08:16:00Z">
          <w:pPr>
            <w:spacing w:after="0" w:line="240" w:lineRule="auto"/>
            <w:jc w:val="center"/>
          </w:pPr>
        </w:pPrChange>
      </w:pPr>
      <w:ins w:id="71" w:author="Bryan Pirrone" w:date="2023-04-09T08:16:00Z">
        <w:r>
          <w:rPr>
            <w:rFonts w:ascii="Times New Roman" w:eastAsiaTheme="minorEastAsia" w:hAnsi="Times New Roman" w:cs="Times New Roman"/>
            <w:sz w:val="24"/>
            <w:szCs w:val="24"/>
          </w:rPr>
          <w:tab/>
          <w:t>I did the same thing for the Orders table that I did for the Customers table. The only difference between both tables was the ERD diagram told me that the Or</w:t>
        </w:r>
      </w:ins>
      <w:ins w:id="72" w:author="Bryan Pirrone" w:date="2023-04-09T08:17:00Z">
        <w:r>
          <w:rPr>
            <w:rFonts w:ascii="Times New Roman" w:eastAsiaTheme="minorEastAsia" w:hAnsi="Times New Roman" w:cs="Times New Roman"/>
            <w:sz w:val="24"/>
            <w:szCs w:val="24"/>
          </w:rPr>
          <w:t>ders table needed not only a primary key but a foreign key.</w:t>
        </w:r>
      </w:ins>
    </w:p>
    <w:p w14:paraId="7CE83A96" w14:textId="77777777" w:rsidR="00CD1CD8" w:rsidRDefault="00CD1CD8" w:rsidP="03D55F8A">
      <w:pPr>
        <w:spacing w:after="0" w:line="240" w:lineRule="auto"/>
        <w:ind w:left="1440"/>
        <w:rPr>
          <w:rFonts w:asciiTheme="minorHAnsi" w:eastAsiaTheme="minorEastAsia" w:hAnsiTheme="minorHAnsi" w:cstheme="minorBidi"/>
        </w:rPr>
      </w:pPr>
    </w:p>
    <w:p w14:paraId="7CE83A97" w14:textId="5DDA5917"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8" w14:textId="77777777" w:rsidR="00CD1CD8" w:rsidRDefault="00CD1CD8" w:rsidP="03D55F8A">
      <w:pPr>
        <w:spacing w:after="0" w:line="240" w:lineRule="auto"/>
        <w:rPr>
          <w:rFonts w:asciiTheme="minorHAnsi" w:eastAsiaTheme="minorEastAsia" w:hAnsiTheme="minorHAnsi" w:cstheme="minorBidi"/>
        </w:rPr>
      </w:pPr>
    </w:p>
    <w:p w14:paraId="7CE83A99" w14:textId="5B7D6FE2" w:rsidR="00CD1CD8" w:rsidRDefault="00A17470" w:rsidP="03D55F8A">
      <w:pPr>
        <w:spacing w:after="0" w:line="240" w:lineRule="auto"/>
        <w:jc w:val="center"/>
        <w:rPr>
          <w:ins w:id="73" w:author="Bryan Pirrone" w:date="2023-04-09T08:00:00Z"/>
          <w:rFonts w:asciiTheme="minorHAnsi" w:eastAsiaTheme="minorEastAsia" w:hAnsiTheme="minorHAnsi" w:cstheme="minorBidi"/>
        </w:rPr>
      </w:pPr>
      <w:ins w:id="74" w:author="Bryan Pirrone" w:date="2023-04-09T08:00:00Z">
        <w:r>
          <w:rPr>
            <w:noProof/>
          </w:rPr>
          <w:drawing>
            <wp:inline distT="0" distB="0" distL="0" distR="0" wp14:anchorId="4676AD80" wp14:editId="44ACF896">
              <wp:extent cx="4276725" cy="3035095"/>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8513" cy="3036364"/>
                      </a:xfrm>
                      <a:prstGeom prst="rect">
                        <a:avLst/>
                      </a:prstGeom>
                      <a:noFill/>
                      <a:ln>
                        <a:noFill/>
                      </a:ln>
                    </pic:spPr>
                  </pic:pic>
                </a:graphicData>
              </a:graphic>
            </wp:inline>
          </w:drawing>
        </w:r>
        <w:r w:rsidRPr="03D55F8A" w:rsidDel="00A17470">
          <w:rPr>
            <w:rFonts w:asciiTheme="minorHAnsi" w:eastAsiaTheme="minorEastAsia" w:hAnsiTheme="minorHAnsi" w:cstheme="minorBidi"/>
          </w:rPr>
          <w:t xml:space="preserve"> </w:t>
        </w:r>
      </w:ins>
      <w:del w:id="75" w:author="Bryan Pirrone" w:date="2023-04-09T08:00:00Z">
        <w:r w:rsidR="00A83147" w:rsidRPr="03D55F8A" w:rsidDel="00A17470">
          <w:rPr>
            <w:rFonts w:asciiTheme="minorHAnsi" w:eastAsiaTheme="minorEastAsia" w:hAnsiTheme="minorHAnsi" w:cstheme="minorBidi"/>
          </w:rPr>
          <w:delText>[Insert screenshot and brief explanation here.]</w:delText>
        </w:r>
      </w:del>
    </w:p>
    <w:p w14:paraId="3016F2F6" w14:textId="77777777" w:rsidR="00A17470" w:rsidRDefault="00A17470" w:rsidP="03D55F8A">
      <w:pPr>
        <w:spacing w:after="0" w:line="240" w:lineRule="auto"/>
        <w:jc w:val="center"/>
        <w:rPr>
          <w:ins w:id="76" w:author="Bryan Pirrone" w:date="2023-04-09T08:17:00Z"/>
          <w:rFonts w:asciiTheme="minorHAnsi" w:eastAsiaTheme="minorEastAsia" w:hAnsiTheme="minorHAnsi" w:cstheme="minorBidi"/>
        </w:rPr>
      </w:pPr>
    </w:p>
    <w:p w14:paraId="5F53912D" w14:textId="158378FF" w:rsidR="006E3F33" w:rsidRPr="006E3F33" w:rsidRDefault="006E3F33" w:rsidP="006E3F33">
      <w:pPr>
        <w:spacing w:after="0" w:line="480" w:lineRule="auto"/>
        <w:rPr>
          <w:ins w:id="77" w:author="Bryan Pirrone" w:date="2023-04-09T08:00:00Z"/>
          <w:rFonts w:ascii="Times New Roman" w:eastAsiaTheme="minorEastAsia" w:hAnsi="Times New Roman" w:cs="Times New Roman"/>
          <w:sz w:val="24"/>
          <w:szCs w:val="24"/>
          <w:rPrChange w:id="78" w:author="Bryan Pirrone" w:date="2023-04-09T08:17:00Z">
            <w:rPr>
              <w:ins w:id="79" w:author="Bryan Pirrone" w:date="2023-04-09T08:00:00Z"/>
              <w:rFonts w:asciiTheme="minorHAnsi" w:eastAsiaTheme="minorEastAsia" w:hAnsiTheme="minorHAnsi" w:cstheme="minorBidi"/>
            </w:rPr>
          </w:rPrChange>
        </w:rPr>
        <w:pPrChange w:id="80" w:author="Bryan Pirrone" w:date="2023-04-09T08:17:00Z">
          <w:pPr>
            <w:spacing w:after="0" w:line="240" w:lineRule="auto"/>
            <w:jc w:val="center"/>
          </w:pPr>
        </w:pPrChange>
      </w:pPr>
      <w:ins w:id="81" w:author="Bryan Pirrone" w:date="2023-04-09T08:17:00Z">
        <w:r>
          <w:rPr>
            <w:rFonts w:ascii="Times New Roman" w:eastAsiaTheme="minorEastAsia" w:hAnsi="Times New Roman" w:cs="Times New Roman"/>
            <w:sz w:val="24"/>
            <w:szCs w:val="24"/>
          </w:rPr>
          <w:tab/>
        </w:r>
      </w:ins>
      <w:ins w:id="82" w:author="Bryan Pirrone" w:date="2023-04-09T08:21:00Z">
        <w:r w:rsidR="00CB1CCF">
          <w:rPr>
            <w:rFonts w:ascii="Times New Roman" w:eastAsiaTheme="minorEastAsia" w:hAnsi="Times New Roman" w:cs="Times New Roman"/>
            <w:sz w:val="24"/>
            <w:szCs w:val="24"/>
          </w:rPr>
          <w:t xml:space="preserve">I </w:t>
        </w:r>
      </w:ins>
      <w:ins w:id="83" w:author="Bryan Pirrone" w:date="2023-04-09T08:22:00Z">
        <w:r w:rsidR="00CB1CCF">
          <w:rPr>
            <w:rFonts w:ascii="Times New Roman" w:eastAsiaTheme="minorEastAsia" w:hAnsi="Times New Roman" w:cs="Times New Roman"/>
            <w:sz w:val="24"/>
            <w:szCs w:val="24"/>
          </w:rPr>
          <w:t xml:space="preserve">then created the RMA table using similar steps that I used for the Customers and Orders table </w:t>
        </w:r>
      </w:ins>
      <w:ins w:id="84" w:author="Bryan Pirrone" w:date="2023-04-09T08:57:00Z">
        <w:r w:rsidR="001C1403">
          <w:rPr>
            <w:rFonts w:ascii="Times New Roman" w:eastAsiaTheme="minorEastAsia" w:hAnsi="Times New Roman" w:cs="Times New Roman"/>
            <w:sz w:val="24"/>
            <w:szCs w:val="24"/>
          </w:rPr>
          <w:t>and</w:t>
        </w:r>
      </w:ins>
      <w:ins w:id="85" w:author="Bryan Pirrone" w:date="2023-04-09T08:22:00Z">
        <w:r w:rsidR="00CB1CCF">
          <w:rPr>
            <w:rFonts w:ascii="Times New Roman" w:eastAsiaTheme="minorEastAsia" w:hAnsi="Times New Roman" w:cs="Times New Roman"/>
            <w:sz w:val="24"/>
            <w:szCs w:val="24"/>
          </w:rPr>
          <w:t xml:space="preserve"> assigned a foreign key to this table in accordance with the ERD diagram.</w:t>
        </w:r>
      </w:ins>
    </w:p>
    <w:p w14:paraId="1A366B62" w14:textId="77777777" w:rsidR="00A17470" w:rsidRDefault="00A17470" w:rsidP="03D55F8A">
      <w:pPr>
        <w:spacing w:after="0" w:line="240" w:lineRule="auto"/>
        <w:jc w:val="center"/>
        <w:rPr>
          <w:rFonts w:asciiTheme="minorHAnsi" w:eastAsiaTheme="minorEastAsia" w:hAnsiTheme="minorHAnsi" w:cstheme="minorBidi"/>
        </w:rPr>
      </w:pPr>
    </w:p>
    <w:p w14:paraId="7CE83A9A"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rPr>
      </w:pPr>
    </w:p>
    <w:p w14:paraId="7CE83A9F"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lastRenderedPageBreak/>
        <w:t>Step Two: Load and Query the Data</w:t>
      </w:r>
    </w:p>
    <w:p w14:paraId="7CE83AA0" w14:textId="77777777" w:rsidR="00CD1CD8" w:rsidRDefault="00CD1CD8" w:rsidP="03D55F8A">
      <w:pPr>
        <w:spacing w:after="0"/>
        <w:rPr>
          <w:rFonts w:asciiTheme="minorHAnsi" w:eastAsiaTheme="minorEastAsia" w:hAnsiTheme="minorHAnsi" w:cstheme="minorBidi"/>
        </w:rPr>
      </w:pPr>
    </w:p>
    <w:p w14:paraId="7CE83AA1" w14:textId="77777777" w:rsidR="00CD1CD8" w:rsidRPr="00392DED" w:rsidRDefault="00A83147" w:rsidP="00392DED">
      <w:pPr>
        <w:pStyle w:val="List"/>
        <w:numPr>
          <w:ilvl w:val="0"/>
          <w:numId w:val="15"/>
        </w:numPr>
        <w:rPr>
          <w:rFonts w:asciiTheme="minorHAnsi" w:eastAsiaTheme="minorEastAsia" w:hAnsiTheme="minorHAnsi" w:cstheme="minorBidi"/>
          <w:b/>
          <w:bCs/>
          <w:color w:val="000000"/>
        </w:rPr>
      </w:pPr>
      <w:r w:rsidRPr="00392DED">
        <w:rPr>
          <w:rFonts w:asciiTheme="minorHAnsi" w:eastAsiaTheme="minorEastAsia" w:hAnsiTheme="minorHAnsi" w:cstheme="minorBidi"/>
          <w:b/>
          <w:bCs/>
        </w:rPr>
        <w:t xml:space="preserve">Import the data from each file into tables. </w:t>
      </w:r>
    </w:p>
    <w:p w14:paraId="7CE83AA2" w14:textId="77777777" w:rsidR="00CD1CD8" w:rsidRDefault="00A83147" w:rsidP="00B611CA">
      <w:pPr>
        <w:pStyle w:val="ListBullet"/>
      </w:pPr>
      <w:r w:rsidRPr="03D55F8A">
        <w:t>Use the QuantigrationUpdates database, the three tables you created, and the three CSV files preloaded into Codio.</w:t>
      </w:r>
    </w:p>
    <w:p w14:paraId="7CE83AA3" w14:textId="77777777" w:rsidR="00CD1CD8" w:rsidRDefault="00A83147" w:rsidP="03D55F8A">
      <w:pPr>
        <w:pStyle w:val="ListBullet"/>
        <w:rPr>
          <w:ins w:id="86" w:author="Bryan Pirrone" w:date="2023-04-09T08:01:00Z"/>
          <w:rFonts w:asciiTheme="minorHAnsi" w:eastAsiaTheme="minorEastAsia" w:hAnsiTheme="minorHAnsi" w:cstheme="minorBidi"/>
          <w:sz w:val="22"/>
          <w:szCs w:val="22"/>
        </w:rPr>
      </w:pPr>
      <w:r w:rsidRPr="03D55F8A">
        <w:rPr>
          <w:rFonts w:asciiTheme="minorHAnsi" w:eastAsiaTheme="minorEastAsia" w:hAnsiTheme="minorHAnsi" w:cstheme="minorBidi"/>
          <w:sz w:val="22"/>
          <w:szCs w:val="22"/>
        </w:rPr>
        <w:t xml:space="preserve">Use the import utility of your database program to load the data from each file into the table of the same name. You will perform this step three times, once for each table. </w:t>
      </w:r>
    </w:p>
    <w:p w14:paraId="1084391A" w14:textId="77777777" w:rsidR="008C4CC7" w:rsidRDefault="008C4CC7" w:rsidP="008C4CC7">
      <w:pPr>
        <w:pStyle w:val="ListBullet"/>
        <w:numPr>
          <w:ilvl w:val="0"/>
          <w:numId w:val="0"/>
        </w:numPr>
        <w:rPr>
          <w:ins w:id="87" w:author="Bryan Pirrone" w:date="2023-04-09T08:01:00Z"/>
          <w:rFonts w:asciiTheme="minorHAnsi" w:eastAsiaTheme="minorEastAsia" w:hAnsiTheme="minorHAnsi" w:cstheme="minorBidi"/>
          <w:sz w:val="22"/>
          <w:szCs w:val="22"/>
        </w:rPr>
        <w:pPrChange w:id="88" w:author="Bryan Pirrone" w:date="2023-04-09T08:02:00Z">
          <w:pPr>
            <w:pStyle w:val="ListBullet"/>
          </w:pPr>
        </w:pPrChange>
      </w:pPr>
    </w:p>
    <w:p w14:paraId="31381531" w14:textId="44855DAD" w:rsidR="008C4CC7" w:rsidRDefault="008C4CC7" w:rsidP="008C4CC7">
      <w:pPr>
        <w:pStyle w:val="ListBullet"/>
        <w:numPr>
          <w:ilvl w:val="0"/>
          <w:numId w:val="0"/>
        </w:numPr>
        <w:rPr>
          <w:ins w:id="89" w:author="Bryan Pirrone" w:date="2023-04-09T08:22:00Z"/>
          <w:rFonts w:asciiTheme="minorHAnsi" w:eastAsiaTheme="minorEastAsia" w:hAnsiTheme="minorHAnsi" w:cstheme="minorBidi"/>
          <w:sz w:val="22"/>
          <w:szCs w:val="22"/>
        </w:rPr>
      </w:pPr>
      <w:ins w:id="90" w:author="Bryan Pirrone" w:date="2023-04-09T08:01:00Z">
        <w:r>
          <w:rPr>
            <w:noProof/>
          </w:rPr>
          <w:drawing>
            <wp:inline distT="0" distB="0" distL="0" distR="0" wp14:anchorId="5C53B24A" wp14:editId="637E2D8B">
              <wp:extent cx="6441081" cy="1562100"/>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468364" cy="1568717"/>
                      </a:xfrm>
                      <a:prstGeom prst="rect">
                        <a:avLst/>
                      </a:prstGeom>
                      <a:noFill/>
                      <a:ln>
                        <a:noFill/>
                      </a:ln>
                    </pic:spPr>
                  </pic:pic>
                </a:graphicData>
              </a:graphic>
            </wp:inline>
          </w:drawing>
        </w:r>
      </w:ins>
    </w:p>
    <w:p w14:paraId="3052C7DC" w14:textId="6C30B597" w:rsidR="00C2772D" w:rsidRPr="00C2772D" w:rsidRDefault="00C2772D" w:rsidP="00C2772D">
      <w:pPr>
        <w:pStyle w:val="ListBullet"/>
        <w:numPr>
          <w:ilvl w:val="0"/>
          <w:numId w:val="0"/>
        </w:numPr>
        <w:spacing w:line="480" w:lineRule="auto"/>
        <w:rPr>
          <w:rFonts w:ascii="Times New Roman" w:eastAsiaTheme="minorEastAsia" w:hAnsi="Times New Roman" w:cs="Times New Roman"/>
          <w:rPrChange w:id="91" w:author="Bryan Pirrone" w:date="2023-04-09T08:22:00Z">
            <w:rPr>
              <w:rFonts w:asciiTheme="minorHAnsi" w:eastAsiaTheme="minorEastAsia" w:hAnsiTheme="minorHAnsi" w:cstheme="minorBidi"/>
              <w:sz w:val="22"/>
              <w:szCs w:val="22"/>
            </w:rPr>
          </w:rPrChange>
        </w:rPr>
        <w:pPrChange w:id="92" w:author="Bryan Pirrone" w:date="2023-04-09T08:22:00Z">
          <w:pPr>
            <w:pStyle w:val="ListBullet"/>
          </w:pPr>
        </w:pPrChange>
      </w:pPr>
      <w:ins w:id="93" w:author="Bryan Pirrone" w:date="2023-04-09T08:22:00Z">
        <w:r>
          <w:rPr>
            <w:rFonts w:ascii="Times New Roman" w:eastAsiaTheme="minorEastAsia" w:hAnsi="Times New Roman" w:cs="Times New Roman"/>
          </w:rPr>
          <w:tab/>
          <w:t>This step didn’t require a sc</w:t>
        </w:r>
      </w:ins>
      <w:ins w:id="94" w:author="Bryan Pirrone" w:date="2023-04-09T08:23:00Z">
        <w:r>
          <w:rPr>
            <w:rFonts w:ascii="Times New Roman" w:eastAsiaTheme="minorEastAsia" w:hAnsi="Times New Roman" w:cs="Times New Roman"/>
          </w:rPr>
          <w:t xml:space="preserve">reenshot, but I thought this was relevant to show. I ran into an issue importing the data from the csv to the tables. The first table I did (which I forgot to capture a screenshot of) was customers and worked. The next two refused to work. I had </w:t>
        </w:r>
      </w:ins>
      <w:ins w:id="95" w:author="Bryan Pirrone" w:date="2023-04-09T08:24:00Z">
        <w:r>
          <w:rPr>
            <w:rFonts w:ascii="Times New Roman" w:eastAsiaTheme="minorEastAsia" w:hAnsi="Times New Roman" w:cs="Times New Roman"/>
          </w:rPr>
          <w:t>to do a bit of reading to figure out a workaround for this. What I think happens when I ente</w:t>
        </w:r>
      </w:ins>
      <w:ins w:id="96" w:author="Bryan Pirrone" w:date="2023-04-09T08:25:00Z">
        <w:r>
          <w:rPr>
            <w:rFonts w:ascii="Times New Roman" w:eastAsiaTheme="minorEastAsia" w:hAnsi="Times New Roman" w:cs="Times New Roman"/>
          </w:rPr>
          <w:t>red the command to set foreign keys to zero, was it disabled the linking between the foreign keys and their values in other tables. After I set the foreign keys to zero, I could import the remaining files. I also had to remember that I should set foreign keys back to one after I imported everything</w:t>
        </w:r>
      </w:ins>
      <w:ins w:id="97" w:author="Bryan Pirrone" w:date="2023-04-09T08:26:00Z">
        <w:r>
          <w:rPr>
            <w:rFonts w:ascii="Times New Roman" w:eastAsiaTheme="minorEastAsia" w:hAnsi="Times New Roman" w:cs="Times New Roman"/>
          </w:rPr>
          <w:t xml:space="preserve"> that I needed to.</w:t>
        </w:r>
      </w:ins>
    </w:p>
    <w:p w14:paraId="7CE83AA4" w14:textId="77777777" w:rsidR="00CD1CD8" w:rsidRDefault="00CD1CD8" w:rsidP="03D55F8A">
      <w:pPr>
        <w:spacing w:after="0" w:line="240" w:lineRule="auto"/>
        <w:rPr>
          <w:rFonts w:asciiTheme="minorHAnsi" w:eastAsiaTheme="minorEastAsia" w:hAnsiTheme="minorHAnsi" w:cstheme="minorBidi"/>
        </w:rPr>
      </w:pPr>
    </w:p>
    <w:p w14:paraId="7CE83AA5" w14:textId="6BB57D83" w:rsidR="00CD1CD8" w:rsidRPr="00880800" w:rsidRDefault="00A83147" w:rsidP="03D55F8A">
      <w:pPr>
        <w:pStyle w:val="List"/>
        <w:rPr>
          <w:rFonts w:asciiTheme="minorHAnsi" w:eastAsiaTheme="minorEastAsia" w:hAnsiTheme="minorHAnsi" w:cstheme="minorBidi"/>
          <w:b/>
          <w:bCs/>
          <w:color w:val="000000"/>
          <w:sz w:val="24"/>
          <w:szCs w:val="24"/>
        </w:rPr>
      </w:pPr>
      <w:r w:rsidRPr="03D55F8A">
        <w:rPr>
          <w:rFonts w:asciiTheme="minorHAnsi" w:eastAsiaTheme="minorEastAsia" w:hAnsiTheme="minorHAnsi" w:cstheme="minorBidi"/>
          <w:b/>
          <w:bCs/>
        </w:rPr>
        <w:t xml:space="preserve">Write basic queries against imported tables to organize and analyze targeted data. </w:t>
      </w:r>
      <w:r w:rsidRPr="03D55F8A">
        <w:rPr>
          <w:rFonts w:asciiTheme="minorHAnsi" w:eastAsiaTheme="minorEastAsia" w:hAnsiTheme="minorHAnsi" w:cstheme="minorBidi"/>
        </w:rPr>
        <w:t>For each query, replace the bracketed text with a screenshot of the query and its output. You should also include a 1</w:t>
      </w:r>
      <w:r w:rsidR="00392DED">
        <w:rPr>
          <w:rFonts w:asciiTheme="minorHAnsi" w:eastAsiaTheme="minorEastAsia" w:hAnsiTheme="minorHAnsi" w:cstheme="minorBidi"/>
        </w:rPr>
        <w:t xml:space="preserve">- to </w:t>
      </w:r>
      <w:r w:rsidRPr="03D55F8A">
        <w:rPr>
          <w:rFonts w:asciiTheme="minorHAnsi" w:eastAsiaTheme="minorEastAsia" w:hAnsiTheme="minorHAnsi" w:cstheme="minorBidi"/>
        </w:rPr>
        <w:t>3-sentence description of the output.</w:t>
      </w:r>
    </w:p>
    <w:p w14:paraId="7CE83AA6" w14:textId="1A82F936"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highlight w:val="white"/>
        </w:rPr>
        <w:t xml:space="preserve">Write an SQL query that returns the </w:t>
      </w:r>
      <w:r w:rsidRPr="03D55F8A">
        <w:rPr>
          <w:rFonts w:asciiTheme="minorHAnsi" w:eastAsiaTheme="minorEastAsia" w:hAnsiTheme="minorHAnsi" w:cstheme="minorBidi"/>
          <w:b/>
          <w:bCs/>
          <w:sz w:val="22"/>
          <w:szCs w:val="22"/>
          <w:highlight w:val="white"/>
        </w:rPr>
        <w:t xml:space="preserve">count </w:t>
      </w:r>
      <w:r w:rsidRPr="03D55F8A">
        <w:rPr>
          <w:rFonts w:asciiTheme="minorHAnsi" w:eastAsiaTheme="minorEastAsia" w:hAnsiTheme="minorHAnsi" w:cstheme="minorBidi"/>
          <w:sz w:val="22"/>
          <w:szCs w:val="22"/>
          <w:highlight w:val="white"/>
        </w:rPr>
        <w:t xml:space="preserve">of </w:t>
      </w:r>
      <w:r w:rsidR="00392DED" w:rsidRPr="03D55F8A">
        <w:rPr>
          <w:rFonts w:asciiTheme="minorHAnsi" w:eastAsiaTheme="minorEastAsia" w:hAnsiTheme="minorHAnsi" w:cstheme="minorBidi"/>
          <w:sz w:val="22"/>
          <w:szCs w:val="22"/>
          <w:highlight w:val="white"/>
        </w:rPr>
        <w:t xml:space="preserve">orders for customers </w:t>
      </w:r>
      <w:r w:rsidRPr="03D55F8A">
        <w:rPr>
          <w:rFonts w:asciiTheme="minorHAnsi" w:eastAsiaTheme="minorEastAsia" w:hAnsiTheme="minorHAnsi" w:cstheme="minorBidi"/>
          <w:sz w:val="22"/>
          <w:szCs w:val="22"/>
          <w:highlight w:val="white"/>
        </w:rPr>
        <w:t>located only in the city of Framingham, Massachusetts.</w:t>
      </w:r>
    </w:p>
    <w:p w14:paraId="7CE83AA7" w14:textId="2952B9B2"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How many records were returned?</w:t>
      </w:r>
      <w:ins w:id="98" w:author="Bryan Pirrone" w:date="2023-04-09T08:02:00Z">
        <w:r w:rsidR="008C4CC7">
          <w:rPr>
            <w:rFonts w:asciiTheme="minorHAnsi" w:eastAsiaTheme="minorEastAsia" w:hAnsiTheme="minorHAnsi" w:cstheme="minorBidi"/>
          </w:rPr>
          <w:t xml:space="preserve"> </w:t>
        </w:r>
        <w:r w:rsidR="008C4CC7" w:rsidRPr="007379F3">
          <w:rPr>
            <w:rFonts w:ascii="Times New Roman" w:eastAsiaTheme="minorEastAsia" w:hAnsi="Times New Roman" w:cs="Times New Roman"/>
            <w:sz w:val="24"/>
            <w:szCs w:val="24"/>
            <w:rPrChange w:id="99" w:author="Bryan Pirrone" w:date="2023-04-09T08:29:00Z">
              <w:rPr>
                <w:rFonts w:asciiTheme="minorHAnsi" w:eastAsiaTheme="minorEastAsia" w:hAnsiTheme="minorHAnsi" w:cstheme="minorBidi"/>
              </w:rPr>
            </w:rPrChange>
          </w:rPr>
          <w:t>505</w:t>
        </w:r>
      </w:ins>
    </w:p>
    <w:p w14:paraId="7CE83AA8" w14:textId="77777777" w:rsidR="00CD1CD8" w:rsidRDefault="00CD1CD8" w:rsidP="03D55F8A">
      <w:pPr>
        <w:spacing w:after="0" w:line="240" w:lineRule="auto"/>
        <w:ind w:left="2160"/>
        <w:rPr>
          <w:rFonts w:asciiTheme="minorHAnsi" w:eastAsiaTheme="minorEastAsia" w:hAnsiTheme="minorHAnsi" w:cstheme="minorBidi"/>
        </w:rPr>
      </w:pPr>
    </w:p>
    <w:p w14:paraId="7CE83AA9" w14:textId="19A54F0C" w:rsidR="00CD1CD8" w:rsidDel="00C2772D" w:rsidRDefault="008C4CC7" w:rsidP="008C4CC7">
      <w:pPr>
        <w:spacing w:after="0" w:line="240" w:lineRule="auto"/>
        <w:rPr>
          <w:del w:id="100" w:author="Bryan Pirrone" w:date="2023-04-09T08:02:00Z"/>
          <w:rFonts w:asciiTheme="minorHAnsi" w:eastAsiaTheme="minorEastAsia" w:hAnsiTheme="minorHAnsi" w:cstheme="minorBidi"/>
        </w:rPr>
      </w:pPr>
      <w:ins w:id="101" w:author="Bryan Pirrone" w:date="2023-04-09T08:02:00Z">
        <w:r>
          <w:rPr>
            <w:noProof/>
          </w:rPr>
          <w:drawing>
            <wp:inline distT="0" distB="0" distL="0" distR="0" wp14:anchorId="73DC2EAA" wp14:editId="0746534E">
              <wp:extent cx="5943600" cy="1567815"/>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67815"/>
                      </a:xfrm>
                      <a:prstGeom prst="rect">
                        <a:avLst/>
                      </a:prstGeom>
                      <a:noFill/>
                      <a:ln>
                        <a:noFill/>
                      </a:ln>
                    </pic:spPr>
                  </pic:pic>
                </a:graphicData>
              </a:graphic>
            </wp:inline>
          </w:drawing>
        </w:r>
        <w:r w:rsidRPr="03D55F8A" w:rsidDel="008C4CC7">
          <w:rPr>
            <w:rFonts w:asciiTheme="minorHAnsi" w:eastAsiaTheme="minorEastAsia" w:hAnsiTheme="minorHAnsi" w:cstheme="minorBidi"/>
          </w:rPr>
          <w:t xml:space="preserve"> </w:t>
        </w:r>
      </w:ins>
      <w:del w:id="102" w:author="Bryan Pirrone" w:date="2023-04-09T08:02:00Z">
        <w:r w:rsidR="00A83147" w:rsidRPr="03D55F8A" w:rsidDel="008C4CC7">
          <w:rPr>
            <w:rFonts w:asciiTheme="minorHAnsi" w:eastAsiaTheme="minorEastAsia" w:hAnsiTheme="minorHAnsi" w:cstheme="minorBidi"/>
          </w:rPr>
          <w:delText>[Insert screenshot and brief explanation here.]</w:delText>
        </w:r>
      </w:del>
    </w:p>
    <w:p w14:paraId="7E920292" w14:textId="77777777" w:rsidR="00C2772D" w:rsidRDefault="00C2772D" w:rsidP="00C2772D">
      <w:pPr>
        <w:spacing w:after="0" w:line="240" w:lineRule="auto"/>
        <w:jc w:val="center"/>
        <w:rPr>
          <w:ins w:id="103" w:author="Bryan Pirrone" w:date="2023-04-09T08:26:00Z"/>
          <w:rFonts w:asciiTheme="minorHAnsi" w:eastAsiaTheme="minorEastAsia" w:hAnsiTheme="minorHAnsi" w:cstheme="minorBidi"/>
        </w:rPr>
      </w:pPr>
    </w:p>
    <w:p w14:paraId="2AFFB235" w14:textId="77777777" w:rsidR="00C2772D" w:rsidRDefault="00C2772D" w:rsidP="00C2772D">
      <w:pPr>
        <w:spacing w:after="0" w:line="240" w:lineRule="auto"/>
        <w:jc w:val="center"/>
        <w:rPr>
          <w:ins w:id="104" w:author="Bryan Pirrone" w:date="2023-04-09T08:26:00Z"/>
          <w:rFonts w:asciiTheme="minorHAnsi" w:eastAsiaTheme="minorEastAsia" w:hAnsiTheme="minorHAnsi" w:cstheme="minorBidi"/>
        </w:rPr>
      </w:pPr>
    </w:p>
    <w:p w14:paraId="63F46FCF" w14:textId="19CC85A5" w:rsidR="00C2772D" w:rsidRPr="00C2772D" w:rsidRDefault="00C2772D" w:rsidP="00C2772D">
      <w:pPr>
        <w:spacing w:after="0" w:line="480" w:lineRule="auto"/>
        <w:rPr>
          <w:ins w:id="105" w:author="Bryan Pirrone" w:date="2023-04-09T08:26:00Z"/>
          <w:rFonts w:ascii="Times New Roman" w:eastAsiaTheme="minorEastAsia" w:hAnsi="Times New Roman" w:cs="Times New Roman"/>
          <w:sz w:val="24"/>
          <w:szCs w:val="24"/>
          <w:rPrChange w:id="106" w:author="Bryan Pirrone" w:date="2023-04-09T08:26:00Z">
            <w:rPr>
              <w:ins w:id="107" w:author="Bryan Pirrone" w:date="2023-04-09T08:26:00Z"/>
              <w:rFonts w:asciiTheme="minorHAnsi" w:eastAsiaTheme="minorEastAsia" w:hAnsiTheme="minorHAnsi" w:cstheme="minorBidi"/>
            </w:rPr>
          </w:rPrChange>
        </w:rPr>
        <w:pPrChange w:id="108" w:author="Bryan Pirrone" w:date="2023-04-09T08:26:00Z">
          <w:pPr>
            <w:spacing w:after="0" w:line="240" w:lineRule="auto"/>
            <w:jc w:val="center"/>
          </w:pPr>
        </w:pPrChange>
      </w:pPr>
      <w:ins w:id="109" w:author="Bryan Pirrone" w:date="2023-04-09T08:26:00Z">
        <w:r>
          <w:rPr>
            <w:rFonts w:ascii="Times New Roman" w:eastAsiaTheme="minorEastAsia" w:hAnsi="Times New Roman" w:cs="Times New Roman"/>
            <w:sz w:val="24"/>
            <w:szCs w:val="24"/>
          </w:rPr>
          <w:tab/>
        </w:r>
      </w:ins>
      <w:ins w:id="110" w:author="Bryan Pirrone" w:date="2023-04-09T08:30:00Z">
        <w:r w:rsidR="007379F3">
          <w:rPr>
            <w:rFonts w:ascii="Times New Roman" w:eastAsiaTheme="minorEastAsia" w:hAnsi="Times New Roman" w:cs="Times New Roman"/>
            <w:sz w:val="24"/>
            <w:szCs w:val="24"/>
          </w:rPr>
          <w:t>To</w:t>
        </w:r>
      </w:ins>
      <w:ins w:id="111" w:author="Bryan Pirrone" w:date="2023-04-09T08:28:00Z">
        <w:r w:rsidR="007379F3">
          <w:rPr>
            <w:rFonts w:ascii="Times New Roman" w:eastAsiaTheme="minorEastAsia" w:hAnsi="Times New Roman" w:cs="Times New Roman"/>
            <w:sz w:val="24"/>
            <w:szCs w:val="24"/>
          </w:rPr>
          <w:t xml:space="preserve"> determine how many customers are from Framingham, Massachusetts, I entered </w:t>
        </w:r>
      </w:ins>
      <w:ins w:id="112" w:author="Bryan Pirrone" w:date="2023-04-09T08:29:00Z">
        <w:r w:rsidR="007379F3">
          <w:rPr>
            <w:rFonts w:ascii="Times New Roman" w:eastAsiaTheme="minorEastAsia" w:hAnsi="Times New Roman" w:cs="Times New Roman"/>
            <w:sz w:val="24"/>
            <w:szCs w:val="24"/>
          </w:rPr>
          <w:t>the command seen above which required the state to be Massachusetts and the City to be Framingham.</w:t>
        </w:r>
      </w:ins>
    </w:p>
    <w:p w14:paraId="7CE83AAA" w14:textId="77777777" w:rsidR="00CD1CD8" w:rsidRDefault="00CD1CD8" w:rsidP="008C4CC7">
      <w:pPr>
        <w:spacing w:after="0" w:line="240" w:lineRule="auto"/>
        <w:rPr>
          <w:rFonts w:asciiTheme="minorHAnsi" w:eastAsiaTheme="minorEastAsia" w:hAnsiTheme="minorHAnsi" w:cstheme="minorBidi"/>
        </w:rPr>
        <w:pPrChange w:id="113" w:author="Bryan Pirrone" w:date="2023-04-09T08:02:00Z">
          <w:pPr>
            <w:spacing w:after="0" w:line="240" w:lineRule="auto"/>
            <w:ind w:left="2160"/>
          </w:pPr>
        </w:pPrChange>
      </w:pPr>
    </w:p>
    <w:p w14:paraId="7CE83AAB" w14:textId="23EB3120"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Write an SQL query to </w:t>
      </w:r>
      <w:r w:rsidRPr="03D55F8A">
        <w:rPr>
          <w:rFonts w:asciiTheme="minorHAnsi" w:eastAsiaTheme="minorEastAsia" w:hAnsiTheme="minorHAnsi" w:cstheme="minorBidi"/>
          <w:b/>
          <w:bCs/>
          <w:sz w:val="22"/>
          <w:szCs w:val="22"/>
        </w:rPr>
        <w:t xml:space="preserve">select </w:t>
      </w:r>
      <w:proofErr w:type="gramStart"/>
      <w:r w:rsidRPr="03D55F8A">
        <w:rPr>
          <w:rFonts w:asciiTheme="minorHAnsi" w:eastAsiaTheme="minorEastAsia" w:hAnsiTheme="minorHAnsi" w:cstheme="minorBidi"/>
          <w:b/>
          <w:bCs/>
          <w:sz w:val="22"/>
          <w:szCs w:val="22"/>
        </w:rPr>
        <w:t>all</w:t>
      </w:r>
      <w:r w:rsidRPr="03D55F8A">
        <w:rPr>
          <w:rFonts w:asciiTheme="minorHAnsi" w:eastAsiaTheme="minorEastAsia" w:hAnsiTheme="minorHAnsi" w:cstheme="minorBidi"/>
          <w:sz w:val="22"/>
          <w:szCs w:val="22"/>
        </w:rPr>
        <w:t xml:space="preserve"> of</w:t>
      </w:r>
      <w:proofErr w:type="gramEnd"/>
      <w:r w:rsidRPr="03D55F8A">
        <w:rPr>
          <w:rFonts w:asciiTheme="minorHAnsi" w:eastAsiaTheme="minorEastAsia" w:hAnsiTheme="minorHAnsi" w:cstheme="minorBidi"/>
          <w:sz w:val="22"/>
          <w:szCs w:val="22"/>
        </w:rPr>
        <w:t xml:space="preserve"> the Customers located in the state of Massachusetts.</w:t>
      </w:r>
    </w:p>
    <w:p w14:paraId="7CE83AAC" w14:textId="4F78D5F3"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Use a WHERE clause to limit the number of records in the Customers table to only those who </w:t>
      </w:r>
      <w:proofErr w:type="gramStart"/>
      <w:r w:rsidRPr="03D55F8A">
        <w:rPr>
          <w:rFonts w:asciiTheme="minorHAnsi" w:eastAsiaTheme="minorEastAsia" w:hAnsiTheme="minorHAnsi" w:cstheme="minorBidi"/>
        </w:rPr>
        <w:t>are located in</w:t>
      </w:r>
      <w:proofErr w:type="gramEnd"/>
      <w:r w:rsidRPr="03D55F8A">
        <w:rPr>
          <w:rFonts w:asciiTheme="minorHAnsi" w:eastAsiaTheme="minorEastAsia" w:hAnsiTheme="minorHAnsi" w:cstheme="minorBidi"/>
        </w:rPr>
        <w:t xml:space="preserve"> Massachusetts.</w:t>
      </w:r>
    </w:p>
    <w:p w14:paraId="7CE83AAD" w14:textId="13C8D486"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Record an answer to the following question: How many records were returned? </w:t>
      </w:r>
      <w:ins w:id="114" w:author="Bryan Pirrone" w:date="2023-04-09T08:03:00Z">
        <w:r w:rsidR="008C4CC7" w:rsidRPr="007379F3">
          <w:rPr>
            <w:rFonts w:ascii="Times New Roman" w:eastAsiaTheme="minorEastAsia" w:hAnsi="Times New Roman" w:cs="Times New Roman"/>
            <w:sz w:val="24"/>
            <w:szCs w:val="24"/>
            <w:rPrChange w:id="115" w:author="Bryan Pirrone" w:date="2023-04-09T08:29:00Z">
              <w:rPr>
                <w:rFonts w:asciiTheme="minorHAnsi" w:eastAsiaTheme="minorEastAsia" w:hAnsiTheme="minorHAnsi" w:cstheme="minorBidi"/>
              </w:rPr>
            </w:rPrChange>
          </w:rPr>
          <w:t>982</w:t>
        </w:r>
      </w:ins>
    </w:p>
    <w:p w14:paraId="7CE83AAE" w14:textId="77777777" w:rsidR="00CD1CD8" w:rsidRDefault="00CD1CD8" w:rsidP="03D55F8A">
      <w:pPr>
        <w:spacing w:after="0" w:line="240" w:lineRule="auto"/>
        <w:rPr>
          <w:rFonts w:asciiTheme="minorHAnsi" w:eastAsiaTheme="minorEastAsia" w:hAnsiTheme="minorHAnsi" w:cstheme="minorBidi"/>
        </w:rPr>
      </w:pPr>
    </w:p>
    <w:p w14:paraId="7CE83AAF" w14:textId="647A3548" w:rsidR="00CD1CD8" w:rsidDel="007379F3" w:rsidRDefault="008C4CC7" w:rsidP="03D55F8A">
      <w:pPr>
        <w:spacing w:after="0" w:line="240" w:lineRule="auto"/>
        <w:rPr>
          <w:del w:id="116" w:author="Bryan Pirrone" w:date="2023-04-09T08:02:00Z"/>
          <w:rFonts w:asciiTheme="minorHAnsi" w:eastAsiaTheme="minorEastAsia" w:hAnsiTheme="minorHAnsi" w:cstheme="minorBidi"/>
        </w:rPr>
      </w:pPr>
      <w:ins w:id="117" w:author="Bryan Pirrone" w:date="2023-04-09T08:02:00Z">
        <w:r>
          <w:rPr>
            <w:noProof/>
          </w:rPr>
          <w:drawing>
            <wp:inline distT="0" distB="0" distL="0" distR="0" wp14:anchorId="278A77E1" wp14:editId="650FC367">
              <wp:extent cx="4419600" cy="1080513"/>
              <wp:effectExtent l="0" t="0" r="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1147" cy="1080891"/>
                      </a:xfrm>
                      <a:prstGeom prst="rect">
                        <a:avLst/>
                      </a:prstGeom>
                      <a:noFill/>
                      <a:ln>
                        <a:noFill/>
                      </a:ln>
                    </pic:spPr>
                  </pic:pic>
                </a:graphicData>
              </a:graphic>
            </wp:inline>
          </w:drawing>
        </w:r>
        <w:r w:rsidRPr="03D55F8A" w:rsidDel="008C4CC7">
          <w:rPr>
            <w:rFonts w:asciiTheme="minorHAnsi" w:eastAsiaTheme="minorEastAsia" w:hAnsiTheme="minorHAnsi" w:cstheme="minorBidi"/>
          </w:rPr>
          <w:t xml:space="preserve"> </w:t>
        </w:r>
      </w:ins>
      <w:del w:id="118" w:author="Bryan Pirrone" w:date="2023-04-09T08:02:00Z">
        <w:r w:rsidR="00A83147" w:rsidRPr="03D55F8A" w:rsidDel="008C4CC7">
          <w:rPr>
            <w:rFonts w:asciiTheme="minorHAnsi" w:eastAsiaTheme="minorEastAsia" w:hAnsiTheme="minorHAnsi" w:cstheme="minorBidi"/>
          </w:rPr>
          <w:delText>[Insert screenshot and brief explanation here.]</w:delText>
        </w:r>
      </w:del>
    </w:p>
    <w:p w14:paraId="3026637B" w14:textId="77777777" w:rsidR="007379F3" w:rsidRDefault="007379F3" w:rsidP="03D55F8A">
      <w:pPr>
        <w:spacing w:after="0" w:line="240" w:lineRule="auto"/>
        <w:jc w:val="center"/>
        <w:rPr>
          <w:ins w:id="119" w:author="Bryan Pirrone" w:date="2023-04-09T08:29:00Z"/>
          <w:rFonts w:asciiTheme="minorHAnsi" w:eastAsiaTheme="minorEastAsia" w:hAnsiTheme="minorHAnsi" w:cstheme="minorBidi"/>
        </w:rPr>
      </w:pPr>
    </w:p>
    <w:p w14:paraId="69F4930F" w14:textId="77777777" w:rsidR="007379F3" w:rsidRDefault="007379F3" w:rsidP="03D55F8A">
      <w:pPr>
        <w:spacing w:after="0" w:line="240" w:lineRule="auto"/>
        <w:jc w:val="center"/>
        <w:rPr>
          <w:ins w:id="120" w:author="Bryan Pirrone" w:date="2023-04-09T08:30:00Z"/>
          <w:rFonts w:asciiTheme="minorHAnsi" w:eastAsiaTheme="minorEastAsia" w:hAnsiTheme="minorHAnsi" w:cstheme="minorBidi"/>
        </w:rPr>
      </w:pPr>
    </w:p>
    <w:p w14:paraId="2D996038" w14:textId="614C2D3F" w:rsidR="007379F3" w:rsidRPr="007379F3" w:rsidRDefault="007379F3" w:rsidP="007379F3">
      <w:pPr>
        <w:spacing w:after="0" w:line="480" w:lineRule="auto"/>
        <w:rPr>
          <w:ins w:id="121" w:author="Bryan Pirrone" w:date="2023-04-09T08:29:00Z"/>
          <w:rFonts w:ascii="Times New Roman" w:eastAsiaTheme="minorEastAsia" w:hAnsi="Times New Roman" w:cs="Times New Roman"/>
          <w:sz w:val="24"/>
          <w:szCs w:val="24"/>
          <w:rPrChange w:id="122" w:author="Bryan Pirrone" w:date="2023-04-09T08:30:00Z">
            <w:rPr>
              <w:ins w:id="123" w:author="Bryan Pirrone" w:date="2023-04-09T08:29:00Z"/>
              <w:rFonts w:asciiTheme="minorHAnsi" w:eastAsiaTheme="minorEastAsia" w:hAnsiTheme="minorHAnsi" w:cstheme="minorBidi"/>
            </w:rPr>
          </w:rPrChange>
        </w:rPr>
        <w:pPrChange w:id="124" w:author="Bryan Pirrone" w:date="2023-04-09T08:30:00Z">
          <w:pPr>
            <w:spacing w:after="0" w:line="240" w:lineRule="auto"/>
            <w:jc w:val="center"/>
          </w:pPr>
        </w:pPrChange>
      </w:pPr>
      <w:ins w:id="125" w:author="Bryan Pirrone" w:date="2023-04-09T08:30:00Z">
        <w:r>
          <w:rPr>
            <w:rFonts w:ascii="Times New Roman" w:eastAsiaTheme="minorEastAsia" w:hAnsi="Times New Roman" w:cs="Times New Roman"/>
            <w:sz w:val="24"/>
            <w:szCs w:val="24"/>
          </w:rPr>
          <w:tab/>
        </w:r>
      </w:ins>
      <w:ins w:id="126" w:author="Bryan Pirrone" w:date="2023-04-09T08:31:00Z">
        <w:r>
          <w:rPr>
            <w:rFonts w:ascii="Times New Roman" w:eastAsiaTheme="minorEastAsia" w:hAnsi="Times New Roman" w:cs="Times New Roman"/>
            <w:sz w:val="24"/>
            <w:szCs w:val="24"/>
          </w:rPr>
          <w:t>To determine</w:t>
        </w:r>
      </w:ins>
      <w:ins w:id="127" w:author="Bryan Pirrone" w:date="2023-04-09T08:32:00Z">
        <w:r>
          <w:rPr>
            <w:rFonts w:ascii="Times New Roman" w:eastAsiaTheme="minorEastAsia" w:hAnsi="Times New Roman" w:cs="Times New Roman"/>
            <w:sz w:val="24"/>
            <w:szCs w:val="24"/>
          </w:rPr>
          <w:t xml:space="preserve"> </w:t>
        </w:r>
      </w:ins>
      <w:ins w:id="128" w:author="Bryan Pirrone" w:date="2023-04-09T08:57:00Z">
        <w:r w:rsidR="001C1403">
          <w:rPr>
            <w:rFonts w:ascii="Times New Roman" w:eastAsiaTheme="minorEastAsia" w:hAnsi="Times New Roman" w:cs="Times New Roman"/>
            <w:sz w:val="24"/>
            <w:szCs w:val="24"/>
          </w:rPr>
          <w:t>all</w:t>
        </w:r>
      </w:ins>
      <w:ins w:id="129" w:author="Bryan Pirrone" w:date="2023-04-09T08:32:00Z">
        <w:r>
          <w:rPr>
            <w:rFonts w:ascii="Times New Roman" w:eastAsiaTheme="minorEastAsia" w:hAnsi="Times New Roman" w:cs="Times New Roman"/>
            <w:sz w:val="24"/>
            <w:szCs w:val="24"/>
          </w:rPr>
          <w:t xml:space="preserve"> the customers that are from Massachusetts, I used a where command that required the state to be Massachusetts.</w:t>
        </w:r>
      </w:ins>
    </w:p>
    <w:p w14:paraId="7CE83AB0" w14:textId="77777777" w:rsidR="00CD1CD8" w:rsidRDefault="00CD1CD8" w:rsidP="03D55F8A">
      <w:pPr>
        <w:spacing w:after="0" w:line="240" w:lineRule="auto"/>
        <w:rPr>
          <w:rFonts w:asciiTheme="minorHAnsi" w:eastAsiaTheme="minorEastAsia" w:hAnsiTheme="minorHAnsi" w:cstheme="minorBidi"/>
        </w:rPr>
      </w:pPr>
    </w:p>
    <w:p w14:paraId="7CE83AB1" w14:textId="05CAF98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Write a SQL query to insert four new records into the Orders and Customers tables using the following data:</w:t>
      </w:r>
    </w:p>
    <w:p w14:paraId="7CE83AB2" w14:textId="77777777" w:rsidR="00CD1CD8" w:rsidRDefault="00CD1CD8" w:rsidP="03D55F8A">
      <w:pPr>
        <w:spacing w:after="0" w:line="240" w:lineRule="auto"/>
        <w:ind w:left="1440"/>
        <w:rPr>
          <w:rFonts w:asciiTheme="minorHAnsi" w:eastAsiaTheme="minorEastAsia" w:hAnsiTheme="minorHAnsi" w:cstheme="minorBidi"/>
          <w:color w:val="000000"/>
        </w:rPr>
      </w:pPr>
    </w:p>
    <w:p w14:paraId="7CE83AB3" w14:textId="46A6CE83"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Customers Table</w:t>
      </w:r>
    </w:p>
    <w:p w14:paraId="7CE83AB4" w14:textId="77777777" w:rsidR="00CD1CD8" w:rsidRDefault="00CD1CD8" w:rsidP="03D55F8A">
      <w:pPr>
        <w:spacing w:after="0" w:line="240" w:lineRule="auto"/>
        <w:ind w:left="2160"/>
        <w:rPr>
          <w:rFonts w:asciiTheme="minorHAnsi" w:eastAsiaTheme="minorEastAsia" w:hAnsiTheme="minorHAnsi" w:cstheme="minorBidi"/>
        </w:rPr>
      </w:pPr>
    </w:p>
    <w:tbl>
      <w:tblPr>
        <w:tblStyle w:val="a1"/>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410"/>
        <w:gridCol w:w="1320"/>
        <w:gridCol w:w="1245"/>
        <w:gridCol w:w="1830"/>
        <w:gridCol w:w="1215"/>
        <w:gridCol w:w="780"/>
        <w:gridCol w:w="1020"/>
        <w:gridCol w:w="1665"/>
      </w:tblGrid>
      <w:tr w:rsidR="00CD1CD8" w14:paraId="7CE83ABD" w14:textId="77777777" w:rsidTr="03D55F8A">
        <w:trPr>
          <w:tblHeader/>
        </w:trPr>
        <w:tc>
          <w:tcPr>
            <w:tcW w:w="1410" w:type="dxa"/>
            <w:shd w:val="clear" w:color="auto" w:fill="auto"/>
            <w:tcMar>
              <w:top w:w="100" w:type="dxa"/>
              <w:left w:w="100" w:type="dxa"/>
              <w:bottom w:w="100" w:type="dxa"/>
              <w:right w:w="100" w:type="dxa"/>
            </w:tcMar>
          </w:tcPr>
          <w:p w14:paraId="7CE83AB5"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CustomerID</w:t>
            </w:r>
          </w:p>
        </w:tc>
        <w:tc>
          <w:tcPr>
            <w:tcW w:w="1320" w:type="dxa"/>
            <w:shd w:val="clear" w:color="auto" w:fill="auto"/>
            <w:tcMar>
              <w:top w:w="100" w:type="dxa"/>
              <w:left w:w="100" w:type="dxa"/>
              <w:bottom w:w="100" w:type="dxa"/>
              <w:right w:w="100" w:type="dxa"/>
            </w:tcMar>
          </w:tcPr>
          <w:p w14:paraId="7CE83AB6"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FirstName</w:t>
            </w:r>
          </w:p>
        </w:tc>
        <w:tc>
          <w:tcPr>
            <w:tcW w:w="1245" w:type="dxa"/>
            <w:shd w:val="clear" w:color="auto" w:fill="auto"/>
            <w:tcMar>
              <w:top w:w="100" w:type="dxa"/>
              <w:left w:w="100" w:type="dxa"/>
              <w:bottom w:w="100" w:type="dxa"/>
              <w:right w:w="100" w:type="dxa"/>
            </w:tcMar>
          </w:tcPr>
          <w:p w14:paraId="7CE83AB7"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LastName</w:t>
            </w:r>
          </w:p>
        </w:tc>
        <w:tc>
          <w:tcPr>
            <w:tcW w:w="1830" w:type="dxa"/>
            <w:shd w:val="clear" w:color="auto" w:fill="auto"/>
            <w:tcMar>
              <w:top w:w="100" w:type="dxa"/>
              <w:left w:w="100" w:type="dxa"/>
              <w:bottom w:w="100" w:type="dxa"/>
              <w:right w:w="100" w:type="dxa"/>
            </w:tcMar>
          </w:tcPr>
          <w:p w14:paraId="7CE83AB8"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StreetAddress</w:t>
            </w:r>
          </w:p>
        </w:tc>
        <w:tc>
          <w:tcPr>
            <w:tcW w:w="1215" w:type="dxa"/>
            <w:shd w:val="clear" w:color="auto" w:fill="auto"/>
            <w:tcMar>
              <w:top w:w="100" w:type="dxa"/>
              <w:left w:w="100" w:type="dxa"/>
              <w:bottom w:w="100" w:type="dxa"/>
              <w:right w:w="100" w:type="dxa"/>
            </w:tcMar>
          </w:tcPr>
          <w:p w14:paraId="7CE83AB9"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City</w:t>
            </w:r>
          </w:p>
        </w:tc>
        <w:tc>
          <w:tcPr>
            <w:tcW w:w="780" w:type="dxa"/>
            <w:shd w:val="clear" w:color="auto" w:fill="auto"/>
            <w:tcMar>
              <w:top w:w="100" w:type="dxa"/>
              <w:left w:w="100" w:type="dxa"/>
              <w:bottom w:w="100" w:type="dxa"/>
              <w:right w:w="100" w:type="dxa"/>
            </w:tcMar>
          </w:tcPr>
          <w:p w14:paraId="7CE83AB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State</w:t>
            </w:r>
          </w:p>
        </w:tc>
        <w:tc>
          <w:tcPr>
            <w:tcW w:w="1020" w:type="dxa"/>
            <w:shd w:val="clear" w:color="auto" w:fill="auto"/>
            <w:tcMar>
              <w:top w:w="100" w:type="dxa"/>
              <w:left w:w="100" w:type="dxa"/>
              <w:bottom w:w="100" w:type="dxa"/>
              <w:right w:w="100" w:type="dxa"/>
            </w:tcMar>
          </w:tcPr>
          <w:p w14:paraId="7CE83ABB"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ZipCode</w:t>
            </w:r>
          </w:p>
        </w:tc>
        <w:tc>
          <w:tcPr>
            <w:tcW w:w="1665" w:type="dxa"/>
            <w:shd w:val="clear" w:color="auto" w:fill="auto"/>
            <w:tcMar>
              <w:top w:w="100" w:type="dxa"/>
              <w:left w:w="100" w:type="dxa"/>
              <w:bottom w:w="100" w:type="dxa"/>
              <w:right w:w="100" w:type="dxa"/>
            </w:tcMar>
          </w:tcPr>
          <w:p w14:paraId="7CE83ABC"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Telephone</w:t>
            </w:r>
          </w:p>
        </w:tc>
      </w:tr>
      <w:tr w:rsidR="00CD1CD8" w14:paraId="7CE83AC6" w14:textId="77777777" w:rsidTr="03D55F8A">
        <w:trPr>
          <w:tblHeader/>
        </w:trPr>
        <w:tc>
          <w:tcPr>
            <w:tcW w:w="1410" w:type="dxa"/>
            <w:shd w:val="clear" w:color="auto" w:fill="auto"/>
            <w:tcMar>
              <w:top w:w="100" w:type="dxa"/>
              <w:left w:w="100" w:type="dxa"/>
              <w:bottom w:w="100" w:type="dxa"/>
              <w:right w:w="100" w:type="dxa"/>
            </w:tcMar>
          </w:tcPr>
          <w:p w14:paraId="7CE83AB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320" w:type="dxa"/>
            <w:shd w:val="clear" w:color="auto" w:fill="auto"/>
            <w:tcMar>
              <w:top w:w="100" w:type="dxa"/>
              <w:left w:w="100" w:type="dxa"/>
              <w:bottom w:w="100" w:type="dxa"/>
              <w:right w:w="100" w:type="dxa"/>
            </w:tcMar>
          </w:tcPr>
          <w:p w14:paraId="7CE83AB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Luke</w:t>
            </w:r>
          </w:p>
        </w:tc>
        <w:tc>
          <w:tcPr>
            <w:tcW w:w="1245" w:type="dxa"/>
            <w:shd w:val="clear" w:color="auto" w:fill="auto"/>
            <w:tcMar>
              <w:top w:w="100" w:type="dxa"/>
              <w:left w:w="100" w:type="dxa"/>
              <w:bottom w:w="100" w:type="dxa"/>
              <w:right w:w="100" w:type="dxa"/>
            </w:tcMar>
          </w:tcPr>
          <w:p w14:paraId="7CE83AC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Skywalker</w:t>
            </w:r>
          </w:p>
        </w:tc>
        <w:tc>
          <w:tcPr>
            <w:tcW w:w="1830" w:type="dxa"/>
            <w:shd w:val="clear" w:color="auto" w:fill="auto"/>
            <w:tcMar>
              <w:top w:w="100" w:type="dxa"/>
              <w:left w:w="100" w:type="dxa"/>
              <w:bottom w:w="100" w:type="dxa"/>
              <w:right w:w="100" w:type="dxa"/>
            </w:tcMar>
          </w:tcPr>
          <w:p w14:paraId="7CE83AC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15 Maiden Lane</w:t>
            </w:r>
          </w:p>
        </w:tc>
        <w:tc>
          <w:tcPr>
            <w:tcW w:w="1215" w:type="dxa"/>
            <w:shd w:val="clear" w:color="auto" w:fill="auto"/>
            <w:tcMar>
              <w:top w:w="100" w:type="dxa"/>
              <w:left w:w="100" w:type="dxa"/>
              <w:bottom w:w="100" w:type="dxa"/>
              <w:right w:w="100" w:type="dxa"/>
            </w:tcMar>
          </w:tcPr>
          <w:p w14:paraId="7CE83AC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New York</w:t>
            </w:r>
          </w:p>
        </w:tc>
        <w:tc>
          <w:tcPr>
            <w:tcW w:w="780" w:type="dxa"/>
            <w:shd w:val="clear" w:color="auto" w:fill="auto"/>
            <w:tcMar>
              <w:top w:w="100" w:type="dxa"/>
              <w:left w:w="100" w:type="dxa"/>
              <w:bottom w:w="100" w:type="dxa"/>
              <w:right w:w="100" w:type="dxa"/>
            </w:tcMar>
          </w:tcPr>
          <w:p w14:paraId="7CE83AC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NY</w:t>
            </w:r>
          </w:p>
        </w:tc>
        <w:tc>
          <w:tcPr>
            <w:tcW w:w="1020" w:type="dxa"/>
            <w:shd w:val="clear" w:color="auto" w:fill="auto"/>
            <w:tcMar>
              <w:top w:w="100" w:type="dxa"/>
              <w:left w:w="100" w:type="dxa"/>
              <w:bottom w:w="100" w:type="dxa"/>
              <w:right w:w="100" w:type="dxa"/>
            </w:tcMar>
          </w:tcPr>
          <w:p w14:paraId="7CE83AC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10222</w:t>
            </w:r>
          </w:p>
        </w:tc>
        <w:tc>
          <w:tcPr>
            <w:tcW w:w="1665" w:type="dxa"/>
            <w:shd w:val="clear" w:color="auto" w:fill="auto"/>
            <w:tcMar>
              <w:top w:w="100" w:type="dxa"/>
              <w:left w:w="100" w:type="dxa"/>
              <w:bottom w:w="100" w:type="dxa"/>
              <w:right w:w="100" w:type="dxa"/>
            </w:tcMar>
          </w:tcPr>
          <w:p w14:paraId="7CE83AC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212-555-1234</w:t>
            </w:r>
          </w:p>
        </w:tc>
      </w:tr>
      <w:tr w:rsidR="00CD1CD8" w14:paraId="7CE83ACF" w14:textId="77777777" w:rsidTr="03D55F8A">
        <w:trPr>
          <w:tblHeader/>
        </w:trPr>
        <w:tc>
          <w:tcPr>
            <w:tcW w:w="1410" w:type="dxa"/>
            <w:shd w:val="clear" w:color="auto" w:fill="auto"/>
            <w:tcMar>
              <w:top w:w="100" w:type="dxa"/>
              <w:left w:w="100" w:type="dxa"/>
              <w:bottom w:w="100" w:type="dxa"/>
              <w:right w:w="100" w:type="dxa"/>
            </w:tcMar>
          </w:tcPr>
          <w:p w14:paraId="7CE83AC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320" w:type="dxa"/>
            <w:shd w:val="clear" w:color="auto" w:fill="auto"/>
            <w:tcMar>
              <w:top w:w="100" w:type="dxa"/>
              <w:left w:w="100" w:type="dxa"/>
              <w:bottom w:w="100" w:type="dxa"/>
              <w:right w:w="100" w:type="dxa"/>
            </w:tcMar>
          </w:tcPr>
          <w:p w14:paraId="7CE83AC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Winston</w:t>
            </w:r>
          </w:p>
        </w:tc>
        <w:tc>
          <w:tcPr>
            <w:tcW w:w="1245" w:type="dxa"/>
            <w:shd w:val="clear" w:color="auto" w:fill="auto"/>
            <w:tcMar>
              <w:top w:w="100" w:type="dxa"/>
              <w:left w:w="100" w:type="dxa"/>
              <w:bottom w:w="100" w:type="dxa"/>
              <w:right w:w="100" w:type="dxa"/>
            </w:tcMar>
          </w:tcPr>
          <w:p w14:paraId="7CE83AC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Smith</w:t>
            </w:r>
          </w:p>
        </w:tc>
        <w:tc>
          <w:tcPr>
            <w:tcW w:w="1830" w:type="dxa"/>
            <w:shd w:val="clear" w:color="auto" w:fill="auto"/>
            <w:tcMar>
              <w:top w:w="100" w:type="dxa"/>
              <w:left w:w="100" w:type="dxa"/>
              <w:bottom w:w="100" w:type="dxa"/>
              <w:right w:w="100" w:type="dxa"/>
            </w:tcMar>
          </w:tcPr>
          <w:p w14:paraId="7CE83AC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123 Sycamore Street</w:t>
            </w:r>
          </w:p>
        </w:tc>
        <w:tc>
          <w:tcPr>
            <w:tcW w:w="1215" w:type="dxa"/>
            <w:shd w:val="clear" w:color="auto" w:fill="auto"/>
            <w:tcMar>
              <w:top w:w="100" w:type="dxa"/>
              <w:left w:w="100" w:type="dxa"/>
              <w:bottom w:w="100" w:type="dxa"/>
              <w:right w:w="100" w:type="dxa"/>
            </w:tcMar>
          </w:tcPr>
          <w:p w14:paraId="7CE83AC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Greensboro</w:t>
            </w:r>
          </w:p>
        </w:tc>
        <w:tc>
          <w:tcPr>
            <w:tcW w:w="780" w:type="dxa"/>
            <w:shd w:val="clear" w:color="auto" w:fill="auto"/>
            <w:tcMar>
              <w:top w:w="100" w:type="dxa"/>
              <w:left w:w="100" w:type="dxa"/>
              <w:bottom w:w="100" w:type="dxa"/>
              <w:right w:w="100" w:type="dxa"/>
            </w:tcMar>
          </w:tcPr>
          <w:p w14:paraId="7CE83AC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NC</w:t>
            </w:r>
          </w:p>
        </w:tc>
        <w:tc>
          <w:tcPr>
            <w:tcW w:w="1020" w:type="dxa"/>
            <w:shd w:val="clear" w:color="auto" w:fill="auto"/>
            <w:tcMar>
              <w:top w:w="100" w:type="dxa"/>
              <w:left w:w="100" w:type="dxa"/>
              <w:bottom w:w="100" w:type="dxa"/>
              <w:right w:w="100" w:type="dxa"/>
            </w:tcMar>
          </w:tcPr>
          <w:p w14:paraId="7CE83AC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27401</w:t>
            </w:r>
          </w:p>
        </w:tc>
        <w:tc>
          <w:tcPr>
            <w:tcW w:w="1665" w:type="dxa"/>
            <w:shd w:val="clear" w:color="auto" w:fill="auto"/>
            <w:tcMar>
              <w:top w:w="100" w:type="dxa"/>
              <w:left w:w="100" w:type="dxa"/>
              <w:bottom w:w="100" w:type="dxa"/>
              <w:right w:w="100" w:type="dxa"/>
            </w:tcMar>
          </w:tcPr>
          <w:p w14:paraId="7CE83AC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919-555-6623</w:t>
            </w:r>
          </w:p>
        </w:tc>
      </w:tr>
      <w:tr w:rsidR="00CD1CD8" w14:paraId="7CE83AD8" w14:textId="77777777" w:rsidTr="03D55F8A">
        <w:trPr>
          <w:tblHeader/>
        </w:trPr>
        <w:tc>
          <w:tcPr>
            <w:tcW w:w="1410" w:type="dxa"/>
            <w:shd w:val="clear" w:color="auto" w:fill="auto"/>
            <w:tcMar>
              <w:top w:w="100" w:type="dxa"/>
              <w:left w:w="100" w:type="dxa"/>
              <w:bottom w:w="100" w:type="dxa"/>
              <w:right w:w="100" w:type="dxa"/>
            </w:tcMar>
          </w:tcPr>
          <w:p w14:paraId="7CE83AD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320" w:type="dxa"/>
            <w:shd w:val="clear" w:color="auto" w:fill="auto"/>
            <w:tcMar>
              <w:top w:w="100" w:type="dxa"/>
              <w:left w:w="100" w:type="dxa"/>
              <w:bottom w:w="100" w:type="dxa"/>
              <w:right w:w="100" w:type="dxa"/>
            </w:tcMar>
          </w:tcPr>
          <w:p w14:paraId="7CE83AD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MaryAnne</w:t>
            </w:r>
          </w:p>
        </w:tc>
        <w:tc>
          <w:tcPr>
            <w:tcW w:w="1245" w:type="dxa"/>
            <w:shd w:val="clear" w:color="auto" w:fill="auto"/>
            <w:tcMar>
              <w:top w:w="100" w:type="dxa"/>
              <w:left w:w="100" w:type="dxa"/>
              <w:bottom w:w="100" w:type="dxa"/>
              <w:right w:w="100" w:type="dxa"/>
            </w:tcMar>
          </w:tcPr>
          <w:p w14:paraId="7CE83AD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Jenkins</w:t>
            </w:r>
          </w:p>
        </w:tc>
        <w:tc>
          <w:tcPr>
            <w:tcW w:w="1830" w:type="dxa"/>
            <w:shd w:val="clear" w:color="auto" w:fill="auto"/>
            <w:tcMar>
              <w:top w:w="100" w:type="dxa"/>
              <w:left w:w="100" w:type="dxa"/>
              <w:bottom w:w="100" w:type="dxa"/>
              <w:right w:w="100" w:type="dxa"/>
            </w:tcMar>
          </w:tcPr>
          <w:p w14:paraId="7CE83AD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 Coconut Way</w:t>
            </w:r>
          </w:p>
        </w:tc>
        <w:tc>
          <w:tcPr>
            <w:tcW w:w="1215" w:type="dxa"/>
            <w:shd w:val="clear" w:color="auto" w:fill="auto"/>
            <w:tcMar>
              <w:top w:w="100" w:type="dxa"/>
              <w:left w:w="100" w:type="dxa"/>
              <w:bottom w:w="100" w:type="dxa"/>
              <w:right w:w="100" w:type="dxa"/>
            </w:tcMar>
          </w:tcPr>
          <w:p w14:paraId="7CE83AD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Jupiter</w:t>
            </w:r>
          </w:p>
        </w:tc>
        <w:tc>
          <w:tcPr>
            <w:tcW w:w="780" w:type="dxa"/>
            <w:shd w:val="clear" w:color="auto" w:fill="auto"/>
            <w:tcMar>
              <w:top w:w="100" w:type="dxa"/>
              <w:left w:w="100" w:type="dxa"/>
              <w:bottom w:w="100" w:type="dxa"/>
              <w:right w:w="100" w:type="dxa"/>
            </w:tcMar>
          </w:tcPr>
          <w:p w14:paraId="7CE83AD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FL</w:t>
            </w:r>
          </w:p>
        </w:tc>
        <w:tc>
          <w:tcPr>
            <w:tcW w:w="1020" w:type="dxa"/>
            <w:shd w:val="clear" w:color="auto" w:fill="auto"/>
            <w:tcMar>
              <w:top w:w="100" w:type="dxa"/>
              <w:left w:w="100" w:type="dxa"/>
              <w:bottom w:w="100" w:type="dxa"/>
              <w:right w:w="100" w:type="dxa"/>
            </w:tcMar>
          </w:tcPr>
          <w:p w14:paraId="7CE83AD6"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33458</w:t>
            </w:r>
          </w:p>
        </w:tc>
        <w:tc>
          <w:tcPr>
            <w:tcW w:w="1665" w:type="dxa"/>
            <w:shd w:val="clear" w:color="auto" w:fill="auto"/>
            <w:tcMar>
              <w:top w:w="100" w:type="dxa"/>
              <w:left w:w="100" w:type="dxa"/>
              <w:bottom w:w="100" w:type="dxa"/>
              <w:right w:w="100" w:type="dxa"/>
            </w:tcMar>
          </w:tcPr>
          <w:p w14:paraId="7CE83AD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321-555-8907</w:t>
            </w:r>
          </w:p>
        </w:tc>
      </w:tr>
      <w:tr w:rsidR="00CD1CD8" w14:paraId="7CE83AE1" w14:textId="77777777" w:rsidTr="03D55F8A">
        <w:trPr>
          <w:tblHeader/>
        </w:trPr>
        <w:tc>
          <w:tcPr>
            <w:tcW w:w="1410" w:type="dxa"/>
            <w:shd w:val="clear" w:color="auto" w:fill="auto"/>
            <w:tcMar>
              <w:top w:w="100" w:type="dxa"/>
              <w:left w:w="100" w:type="dxa"/>
              <w:bottom w:w="100" w:type="dxa"/>
              <w:right w:w="100" w:type="dxa"/>
            </w:tcMar>
          </w:tcPr>
          <w:p w14:paraId="7CE83AD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320" w:type="dxa"/>
            <w:shd w:val="clear" w:color="auto" w:fill="auto"/>
            <w:tcMar>
              <w:top w:w="100" w:type="dxa"/>
              <w:left w:w="100" w:type="dxa"/>
              <w:bottom w:w="100" w:type="dxa"/>
              <w:right w:w="100" w:type="dxa"/>
            </w:tcMar>
          </w:tcPr>
          <w:p w14:paraId="7CE83AD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Janet</w:t>
            </w:r>
          </w:p>
        </w:tc>
        <w:tc>
          <w:tcPr>
            <w:tcW w:w="1245" w:type="dxa"/>
            <w:shd w:val="clear" w:color="auto" w:fill="auto"/>
            <w:tcMar>
              <w:top w:w="100" w:type="dxa"/>
              <w:left w:w="100" w:type="dxa"/>
              <w:bottom w:w="100" w:type="dxa"/>
              <w:right w:w="100" w:type="dxa"/>
            </w:tcMar>
          </w:tcPr>
          <w:p w14:paraId="7CE83AD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Williams</w:t>
            </w:r>
          </w:p>
        </w:tc>
        <w:tc>
          <w:tcPr>
            <w:tcW w:w="1830" w:type="dxa"/>
            <w:shd w:val="clear" w:color="auto" w:fill="auto"/>
            <w:tcMar>
              <w:top w:w="100" w:type="dxa"/>
              <w:left w:w="100" w:type="dxa"/>
              <w:bottom w:w="100" w:type="dxa"/>
              <w:right w:w="100" w:type="dxa"/>
            </w:tcMar>
          </w:tcPr>
          <w:p w14:paraId="7CE83AD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55 Redondo Beach Blvd</w:t>
            </w:r>
          </w:p>
        </w:tc>
        <w:tc>
          <w:tcPr>
            <w:tcW w:w="1215" w:type="dxa"/>
            <w:shd w:val="clear" w:color="auto" w:fill="auto"/>
            <w:tcMar>
              <w:top w:w="100" w:type="dxa"/>
              <w:left w:w="100" w:type="dxa"/>
              <w:bottom w:w="100" w:type="dxa"/>
              <w:right w:w="100" w:type="dxa"/>
            </w:tcMar>
          </w:tcPr>
          <w:p w14:paraId="7CE83AD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Torrence</w:t>
            </w:r>
          </w:p>
        </w:tc>
        <w:tc>
          <w:tcPr>
            <w:tcW w:w="780" w:type="dxa"/>
            <w:shd w:val="clear" w:color="auto" w:fill="auto"/>
            <w:tcMar>
              <w:top w:w="100" w:type="dxa"/>
              <w:left w:w="100" w:type="dxa"/>
              <w:bottom w:w="100" w:type="dxa"/>
              <w:right w:w="100" w:type="dxa"/>
            </w:tcMar>
          </w:tcPr>
          <w:p w14:paraId="7CE83AD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CA</w:t>
            </w:r>
          </w:p>
        </w:tc>
        <w:tc>
          <w:tcPr>
            <w:tcW w:w="1020" w:type="dxa"/>
            <w:shd w:val="clear" w:color="auto" w:fill="auto"/>
            <w:tcMar>
              <w:top w:w="100" w:type="dxa"/>
              <w:left w:w="100" w:type="dxa"/>
              <w:bottom w:w="100" w:type="dxa"/>
              <w:right w:w="100" w:type="dxa"/>
            </w:tcMar>
          </w:tcPr>
          <w:p w14:paraId="7CE83AD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90501</w:t>
            </w:r>
          </w:p>
        </w:tc>
        <w:tc>
          <w:tcPr>
            <w:tcW w:w="1665" w:type="dxa"/>
            <w:shd w:val="clear" w:color="auto" w:fill="auto"/>
            <w:tcMar>
              <w:top w:w="100" w:type="dxa"/>
              <w:left w:w="100" w:type="dxa"/>
              <w:bottom w:w="100" w:type="dxa"/>
              <w:right w:w="100" w:type="dxa"/>
            </w:tcMar>
          </w:tcPr>
          <w:p w14:paraId="7CE83AE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310-555-5678</w:t>
            </w:r>
          </w:p>
        </w:tc>
      </w:tr>
    </w:tbl>
    <w:p w14:paraId="7CE83AE2" w14:textId="77777777" w:rsidR="00CD1CD8" w:rsidRDefault="00CD1CD8" w:rsidP="03D55F8A">
      <w:pPr>
        <w:spacing w:after="0" w:line="240" w:lineRule="auto"/>
        <w:ind w:left="2160"/>
        <w:rPr>
          <w:rFonts w:asciiTheme="minorHAnsi" w:eastAsiaTheme="minorEastAsia" w:hAnsiTheme="minorHAnsi" w:cstheme="minorBidi"/>
        </w:rPr>
      </w:pPr>
    </w:p>
    <w:p w14:paraId="7CE83AE3" w14:textId="6889CE1F" w:rsidR="00CD1CD8" w:rsidDel="007379F3" w:rsidRDefault="008C4CC7" w:rsidP="008C4CC7">
      <w:pPr>
        <w:spacing w:after="0" w:line="240" w:lineRule="auto"/>
        <w:rPr>
          <w:del w:id="130" w:author="Bryan Pirrone" w:date="2023-04-09T08:03:00Z"/>
          <w:rFonts w:asciiTheme="minorHAnsi" w:eastAsiaTheme="minorEastAsia" w:hAnsiTheme="minorHAnsi" w:cstheme="minorBidi"/>
        </w:rPr>
      </w:pPr>
      <w:ins w:id="131" w:author="Bryan Pirrone" w:date="2023-04-09T08:03:00Z">
        <w:r>
          <w:rPr>
            <w:noProof/>
          </w:rPr>
          <w:drawing>
            <wp:inline distT="0" distB="0" distL="0" distR="0" wp14:anchorId="57F820D9" wp14:editId="436082E1">
              <wp:extent cx="5943600" cy="211709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17090"/>
                      </a:xfrm>
                      <a:prstGeom prst="rect">
                        <a:avLst/>
                      </a:prstGeom>
                      <a:noFill/>
                      <a:ln>
                        <a:noFill/>
                      </a:ln>
                    </pic:spPr>
                  </pic:pic>
                </a:graphicData>
              </a:graphic>
            </wp:inline>
          </w:drawing>
        </w:r>
        <w:r w:rsidRPr="03D55F8A" w:rsidDel="008C4CC7">
          <w:rPr>
            <w:rFonts w:asciiTheme="minorHAnsi" w:eastAsiaTheme="minorEastAsia" w:hAnsiTheme="minorHAnsi" w:cstheme="minorBidi"/>
          </w:rPr>
          <w:t xml:space="preserve"> </w:t>
        </w:r>
      </w:ins>
      <w:del w:id="132" w:author="Bryan Pirrone" w:date="2023-04-09T08:03:00Z">
        <w:r w:rsidR="00A83147" w:rsidRPr="03D55F8A" w:rsidDel="008C4CC7">
          <w:rPr>
            <w:rFonts w:asciiTheme="minorHAnsi" w:eastAsiaTheme="minorEastAsia" w:hAnsiTheme="minorHAnsi" w:cstheme="minorBidi"/>
          </w:rPr>
          <w:delText>[Insert screenshot and brief explanation here.]</w:delText>
        </w:r>
      </w:del>
    </w:p>
    <w:p w14:paraId="74302BBF" w14:textId="77777777" w:rsidR="007379F3" w:rsidRDefault="007379F3" w:rsidP="007379F3">
      <w:pPr>
        <w:spacing w:after="0" w:line="240" w:lineRule="auto"/>
        <w:jc w:val="center"/>
        <w:rPr>
          <w:ins w:id="133" w:author="Bryan Pirrone" w:date="2023-04-09T08:33:00Z"/>
          <w:rFonts w:asciiTheme="minorHAnsi" w:eastAsiaTheme="minorEastAsia" w:hAnsiTheme="minorHAnsi" w:cstheme="minorBidi"/>
        </w:rPr>
      </w:pPr>
    </w:p>
    <w:p w14:paraId="4EBD96A5" w14:textId="77777777" w:rsidR="007379F3" w:rsidRDefault="007379F3" w:rsidP="007379F3">
      <w:pPr>
        <w:spacing w:after="0" w:line="240" w:lineRule="auto"/>
        <w:jc w:val="center"/>
        <w:rPr>
          <w:ins w:id="134" w:author="Bryan Pirrone" w:date="2023-04-09T08:33:00Z"/>
          <w:rFonts w:asciiTheme="minorHAnsi" w:eastAsiaTheme="minorEastAsia" w:hAnsiTheme="minorHAnsi" w:cstheme="minorBidi"/>
        </w:rPr>
      </w:pPr>
    </w:p>
    <w:p w14:paraId="33BF67B0" w14:textId="77777777" w:rsidR="007379F3" w:rsidRDefault="007379F3" w:rsidP="007379F3">
      <w:pPr>
        <w:spacing w:after="0" w:line="240" w:lineRule="auto"/>
        <w:jc w:val="center"/>
        <w:rPr>
          <w:ins w:id="135" w:author="Bryan Pirrone" w:date="2023-04-09T08:33:00Z"/>
          <w:rFonts w:asciiTheme="minorHAnsi" w:eastAsiaTheme="minorEastAsia" w:hAnsiTheme="minorHAnsi" w:cstheme="minorBidi"/>
        </w:rPr>
      </w:pPr>
    </w:p>
    <w:p w14:paraId="07A64435" w14:textId="77777777" w:rsidR="007379F3" w:rsidRDefault="007379F3" w:rsidP="007379F3">
      <w:pPr>
        <w:spacing w:after="0" w:line="240" w:lineRule="auto"/>
        <w:jc w:val="center"/>
        <w:rPr>
          <w:ins w:id="136" w:author="Bryan Pirrone" w:date="2023-04-09T08:33:00Z"/>
          <w:rFonts w:asciiTheme="minorHAnsi" w:eastAsiaTheme="minorEastAsia" w:hAnsiTheme="minorHAnsi" w:cstheme="minorBidi"/>
        </w:rPr>
      </w:pPr>
    </w:p>
    <w:p w14:paraId="7D3BEC92" w14:textId="77777777" w:rsidR="007379F3" w:rsidRDefault="007379F3" w:rsidP="007379F3">
      <w:pPr>
        <w:spacing w:after="0" w:line="240" w:lineRule="auto"/>
        <w:jc w:val="center"/>
        <w:rPr>
          <w:ins w:id="137" w:author="Bryan Pirrone" w:date="2023-04-09T08:33:00Z"/>
          <w:rFonts w:asciiTheme="minorHAnsi" w:eastAsiaTheme="minorEastAsia" w:hAnsiTheme="minorHAnsi" w:cstheme="minorBidi"/>
        </w:rPr>
      </w:pPr>
    </w:p>
    <w:p w14:paraId="49D72CD8" w14:textId="1BF63F72" w:rsidR="007379F3" w:rsidRPr="007379F3" w:rsidRDefault="007379F3" w:rsidP="007379F3">
      <w:pPr>
        <w:spacing w:after="0" w:line="480" w:lineRule="auto"/>
        <w:rPr>
          <w:ins w:id="138" w:author="Bryan Pirrone" w:date="2023-04-09T08:33:00Z"/>
          <w:rFonts w:ascii="Times New Roman" w:eastAsiaTheme="minorEastAsia" w:hAnsi="Times New Roman" w:cs="Times New Roman"/>
          <w:sz w:val="24"/>
          <w:szCs w:val="24"/>
          <w:rPrChange w:id="139" w:author="Bryan Pirrone" w:date="2023-04-09T08:33:00Z">
            <w:rPr>
              <w:ins w:id="140" w:author="Bryan Pirrone" w:date="2023-04-09T08:33:00Z"/>
              <w:rFonts w:asciiTheme="minorHAnsi" w:eastAsiaTheme="minorEastAsia" w:hAnsiTheme="minorHAnsi" w:cstheme="minorBidi"/>
            </w:rPr>
          </w:rPrChange>
        </w:rPr>
        <w:pPrChange w:id="141" w:author="Bryan Pirrone" w:date="2023-04-09T08:33:00Z">
          <w:pPr>
            <w:spacing w:after="0" w:line="240" w:lineRule="auto"/>
            <w:jc w:val="center"/>
          </w:pPr>
        </w:pPrChange>
      </w:pPr>
      <w:ins w:id="142" w:author="Bryan Pirrone" w:date="2023-04-09T08:33:00Z">
        <w:r>
          <w:rPr>
            <w:rFonts w:ascii="Times New Roman" w:eastAsiaTheme="minorEastAsia" w:hAnsi="Times New Roman" w:cs="Times New Roman"/>
            <w:sz w:val="24"/>
            <w:szCs w:val="24"/>
          </w:rPr>
          <w:tab/>
          <w:t xml:space="preserve">I used the above command to insert four new customers </w:t>
        </w:r>
      </w:ins>
      <w:ins w:id="143" w:author="Bryan Pirrone" w:date="2023-04-09T08:35:00Z">
        <w:r>
          <w:rPr>
            <w:rFonts w:ascii="Times New Roman" w:eastAsiaTheme="minorEastAsia" w:hAnsi="Times New Roman" w:cs="Times New Roman"/>
            <w:sz w:val="24"/>
            <w:szCs w:val="24"/>
          </w:rPr>
          <w:t>into</w:t>
        </w:r>
      </w:ins>
      <w:ins w:id="144" w:author="Bryan Pirrone" w:date="2023-04-09T08:33:00Z">
        <w:r>
          <w:rPr>
            <w:rFonts w:ascii="Times New Roman" w:eastAsiaTheme="minorEastAsia" w:hAnsi="Times New Roman" w:cs="Times New Roman"/>
            <w:sz w:val="24"/>
            <w:szCs w:val="24"/>
          </w:rPr>
          <w:t xml:space="preserve"> the</w:t>
        </w:r>
      </w:ins>
      <w:ins w:id="145" w:author="Bryan Pirrone" w:date="2023-04-09T08:34:00Z">
        <w:r>
          <w:rPr>
            <w:rFonts w:ascii="Times New Roman" w:eastAsiaTheme="minorEastAsia" w:hAnsi="Times New Roman" w:cs="Times New Roman"/>
            <w:sz w:val="24"/>
            <w:szCs w:val="24"/>
          </w:rPr>
          <w:t xml:space="preserve"> Customer table. I had to ensure the values were in the format that was </w:t>
        </w:r>
      </w:ins>
      <w:ins w:id="146" w:author="Bryan Pirrone" w:date="2023-04-09T08:35:00Z">
        <w:r>
          <w:rPr>
            <w:rFonts w:ascii="Times New Roman" w:eastAsiaTheme="minorEastAsia" w:hAnsi="Times New Roman" w:cs="Times New Roman"/>
            <w:sz w:val="24"/>
            <w:szCs w:val="24"/>
          </w:rPr>
          <w:t>initialized for that table.</w:t>
        </w:r>
      </w:ins>
      <w:ins w:id="147" w:author="Bryan Pirrone" w:date="2023-04-09T08:36:00Z">
        <w:r>
          <w:rPr>
            <w:rFonts w:ascii="Times New Roman" w:eastAsiaTheme="minorEastAsia" w:hAnsi="Times New Roman" w:cs="Times New Roman"/>
            <w:sz w:val="24"/>
            <w:szCs w:val="24"/>
          </w:rPr>
          <w:t xml:space="preserve"> I then viewed the customer IDs associated with the new four customers to ensure that I entered them correctly.</w:t>
        </w:r>
      </w:ins>
    </w:p>
    <w:p w14:paraId="7CE83AE4" w14:textId="77777777" w:rsidR="00CD1CD8" w:rsidDel="007379F3" w:rsidRDefault="00CD1CD8" w:rsidP="008C4CC7">
      <w:pPr>
        <w:spacing w:after="0" w:line="240" w:lineRule="auto"/>
        <w:rPr>
          <w:del w:id="148" w:author="Bryan Pirrone" w:date="2023-04-09T08:37:00Z"/>
          <w:rFonts w:asciiTheme="minorHAnsi" w:eastAsiaTheme="minorEastAsia" w:hAnsiTheme="minorHAnsi" w:cstheme="minorBidi"/>
        </w:rPr>
        <w:pPrChange w:id="149" w:author="Bryan Pirrone" w:date="2023-04-09T08:03:00Z">
          <w:pPr>
            <w:spacing w:after="0" w:line="240" w:lineRule="auto"/>
            <w:ind w:left="2160"/>
          </w:pPr>
        </w:pPrChange>
      </w:pPr>
    </w:p>
    <w:p w14:paraId="7CE83AE5" w14:textId="77777777" w:rsidR="00CD1CD8" w:rsidDel="007379F3" w:rsidRDefault="00CD1CD8" w:rsidP="03D55F8A">
      <w:pPr>
        <w:spacing w:after="0" w:line="240" w:lineRule="auto"/>
        <w:ind w:left="2160"/>
        <w:rPr>
          <w:del w:id="150" w:author="Bryan Pirrone" w:date="2023-04-09T08:37:00Z"/>
          <w:rFonts w:asciiTheme="minorHAnsi" w:eastAsiaTheme="minorEastAsia" w:hAnsiTheme="minorHAnsi" w:cstheme="minorBidi"/>
        </w:rPr>
      </w:pPr>
    </w:p>
    <w:p w14:paraId="609CA014" w14:textId="77777777" w:rsidR="008C4CC7" w:rsidRDefault="008C4CC7" w:rsidP="007379F3">
      <w:pPr>
        <w:pStyle w:val="List3"/>
        <w:numPr>
          <w:ilvl w:val="0"/>
          <w:numId w:val="0"/>
        </w:numPr>
        <w:rPr>
          <w:ins w:id="151" w:author="Bryan Pirrone" w:date="2023-04-09T08:03:00Z"/>
          <w:rFonts w:asciiTheme="minorHAnsi" w:eastAsiaTheme="minorEastAsia" w:hAnsiTheme="minorHAnsi" w:cstheme="minorBidi"/>
          <w:b/>
          <w:bCs/>
          <w:sz w:val="24"/>
          <w:szCs w:val="24"/>
        </w:rPr>
        <w:pPrChange w:id="152" w:author="Bryan Pirrone" w:date="2023-04-09T08:36:00Z">
          <w:pPr>
            <w:pStyle w:val="List3"/>
            <w:numPr>
              <w:ilvl w:val="0"/>
              <w:numId w:val="0"/>
            </w:numPr>
            <w:ind w:left="0" w:firstLine="0"/>
            <w:jc w:val="center"/>
          </w:pPr>
        </w:pPrChange>
      </w:pPr>
    </w:p>
    <w:p w14:paraId="7CE83AE6" w14:textId="3FBA13F6"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Orders Table</w:t>
      </w:r>
    </w:p>
    <w:p w14:paraId="7CE83AE7" w14:textId="77777777" w:rsidR="00CD1CD8" w:rsidRDefault="00CD1CD8" w:rsidP="03D55F8A">
      <w:pPr>
        <w:spacing w:after="0" w:line="240" w:lineRule="auto"/>
        <w:ind w:left="2160"/>
        <w:rPr>
          <w:rFonts w:asciiTheme="minorHAnsi" w:eastAsiaTheme="minorEastAsia" w:hAnsiTheme="minorHAnsi" w:cstheme="minorBidi"/>
        </w:rPr>
      </w:pPr>
    </w:p>
    <w:tbl>
      <w:tblPr>
        <w:tblStyle w:val="a2"/>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CD1CD8" w14:paraId="7CE83AEC" w14:textId="77777777" w:rsidTr="03D55F8A">
        <w:trPr>
          <w:tblHeader/>
        </w:trPr>
        <w:tc>
          <w:tcPr>
            <w:tcW w:w="1560" w:type="dxa"/>
            <w:shd w:val="clear" w:color="auto" w:fill="auto"/>
            <w:tcMar>
              <w:top w:w="100" w:type="dxa"/>
              <w:left w:w="100" w:type="dxa"/>
              <w:bottom w:w="100" w:type="dxa"/>
              <w:right w:w="100" w:type="dxa"/>
            </w:tcMar>
          </w:tcPr>
          <w:p w14:paraId="7CE83AE8"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lastRenderedPageBreak/>
              <w:t>OrderID</w:t>
            </w:r>
          </w:p>
        </w:tc>
        <w:tc>
          <w:tcPr>
            <w:tcW w:w="2385" w:type="dxa"/>
            <w:shd w:val="clear" w:color="auto" w:fill="auto"/>
            <w:tcMar>
              <w:top w:w="100" w:type="dxa"/>
              <w:left w:w="100" w:type="dxa"/>
              <w:bottom w:w="100" w:type="dxa"/>
              <w:right w:w="100" w:type="dxa"/>
            </w:tcMar>
          </w:tcPr>
          <w:p w14:paraId="7CE83AE9"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CustomerID</w:t>
            </w:r>
          </w:p>
        </w:tc>
        <w:tc>
          <w:tcPr>
            <w:tcW w:w="1905" w:type="dxa"/>
            <w:shd w:val="clear" w:color="auto" w:fill="auto"/>
            <w:tcMar>
              <w:top w:w="100" w:type="dxa"/>
              <w:left w:w="100" w:type="dxa"/>
              <w:bottom w:w="100" w:type="dxa"/>
              <w:right w:w="100" w:type="dxa"/>
            </w:tcMar>
          </w:tcPr>
          <w:p w14:paraId="7CE83AE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SKU</w:t>
            </w:r>
          </w:p>
        </w:tc>
        <w:tc>
          <w:tcPr>
            <w:tcW w:w="4635" w:type="dxa"/>
            <w:shd w:val="clear" w:color="auto" w:fill="auto"/>
            <w:tcMar>
              <w:top w:w="100" w:type="dxa"/>
              <w:left w:w="100" w:type="dxa"/>
              <w:bottom w:w="100" w:type="dxa"/>
              <w:right w:w="100" w:type="dxa"/>
            </w:tcMar>
          </w:tcPr>
          <w:p w14:paraId="7CE83AEB"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Description</w:t>
            </w:r>
          </w:p>
        </w:tc>
      </w:tr>
      <w:tr w:rsidR="00CD1CD8" w14:paraId="7CE83AF1" w14:textId="77777777" w:rsidTr="03D55F8A">
        <w:trPr>
          <w:tblHeader/>
        </w:trPr>
        <w:tc>
          <w:tcPr>
            <w:tcW w:w="1560" w:type="dxa"/>
            <w:shd w:val="clear" w:color="auto" w:fill="auto"/>
            <w:tcMar>
              <w:top w:w="100" w:type="dxa"/>
              <w:left w:w="100" w:type="dxa"/>
              <w:bottom w:w="100" w:type="dxa"/>
              <w:right w:w="100" w:type="dxa"/>
            </w:tcMar>
          </w:tcPr>
          <w:p w14:paraId="7CE83AE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1204305</w:t>
            </w:r>
          </w:p>
        </w:tc>
        <w:tc>
          <w:tcPr>
            <w:tcW w:w="2385" w:type="dxa"/>
            <w:shd w:val="clear" w:color="auto" w:fill="auto"/>
            <w:tcMar>
              <w:top w:w="100" w:type="dxa"/>
              <w:left w:w="100" w:type="dxa"/>
              <w:bottom w:w="100" w:type="dxa"/>
              <w:right w:w="100" w:type="dxa"/>
            </w:tcMar>
          </w:tcPr>
          <w:p w14:paraId="7CE83AE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E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ADV-24-10C</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10GigE Copper 24 port</w:t>
            </w:r>
          </w:p>
        </w:tc>
      </w:tr>
      <w:tr w:rsidR="00CD1CD8" w14:paraId="7CE83AF6" w14:textId="77777777" w:rsidTr="03D55F8A">
        <w:trPr>
          <w:tblHeader/>
        </w:trPr>
        <w:tc>
          <w:tcPr>
            <w:tcW w:w="1560" w:type="dxa"/>
            <w:shd w:val="clear" w:color="auto" w:fill="auto"/>
            <w:tcMar>
              <w:top w:w="100" w:type="dxa"/>
              <w:left w:w="100" w:type="dxa"/>
              <w:bottom w:w="100" w:type="dxa"/>
              <w:right w:w="100" w:type="dxa"/>
            </w:tcMar>
          </w:tcPr>
          <w:p w14:paraId="7CE83AF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1204306</w:t>
            </w:r>
          </w:p>
        </w:tc>
        <w:tc>
          <w:tcPr>
            <w:tcW w:w="2385" w:type="dxa"/>
            <w:shd w:val="clear" w:color="auto" w:fill="auto"/>
            <w:tcMar>
              <w:top w:w="100" w:type="dxa"/>
              <w:left w:w="100" w:type="dxa"/>
              <w:bottom w:w="100" w:type="dxa"/>
              <w:right w:w="100" w:type="dxa"/>
            </w:tcMar>
          </w:tcPr>
          <w:p w14:paraId="7CE83AF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 GigE Copper/Fiber 44 port copper 4 port fiber</w:t>
            </w:r>
          </w:p>
        </w:tc>
      </w:tr>
      <w:tr w:rsidR="00CD1CD8" w14:paraId="7CE83AFB" w14:textId="77777777" w:rsidTr="03D55F8A">
        <w:trPr>
          <w:tblHeader/>
        </w:trPr>
        <w:tc>
          <w:tcPr>
            <w:tcW w:w="1560" w:type="dxa"/>
            <w:shd w:val="clear" w:color="auto" w:fill="auto"/>
            <w:tcMar>
              <w:top w:w="100" w:type="dxa"/>
              <w:left w:w="100" w:type="dxa"/>
              <w:bottom w:w="100" w:type="dxa"/>
              <w:right w:w="100" w:type="dxa"/>
            </w:tcMar>
          </w:tcPr>
          <w:p w14:paraId="7CE83AF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1204307</w:t>
            </w:r>
          </w:p>
        </w:tc>
        <w:tc>
          <w:tcPr>
            <w:tcW w:w="2385" w:type="dxa"/>
            <w:shd w:val="clear" w:color="auto" w:fill="auto"/>
            <w:tcMar>
              <w:top w:w="100" w:type="dxa"/>
              <w:left w:w="100" w:type="dxa"/>
              <w:bottom w:w="100" w:type="dxa"/>
              <w:right w:w="100" w:type="dxa"/>
            </w:tcMar>
          </w:tcPr>
          <w:p w14:paraId="7CE83AF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ENT-24-10F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SFP+ 24 Port</w:t>
            </w:r>
          </w:p>
        </w:tc>
      </w:tr>
      <w:tr w:rsidR="00CD1CD8" w14:paraId="7CE83B00" w14:textId="77777777" w:rsidTr="03D55F8A">
        <w:trPr>
          <w:tblHeader/>
        </w:trPr>
        <w:tc>
          <w:tcPr>
            <w:tcW w:w="1560" w:type="dxa"/>
            <w:shd w:val="clear" w:color="auto" w:fill="auto"/>
            <w:tcMar>
              <w:top w:w="100" w:type="dxa"/>
              <w:left w:w="100" w:type="dxa"/>
              <w:bottom w:w="100" w:type="dxa"/>
              <w:right w:w="100" w:type="dxa"/>
            </w:tcMar>
          </w:tcPr>
          <w:p w14:paraId="7CE83AF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1204308</w:t>
            </w:r>
          </w:p>
        </w:tc>
        <w:tc>
          <w:tcPr>
            <w:tcW w:w="2385" w:type="dxa"/>
            <w:shd w:val="clear" w:color="auto" w:fill="auto"/>
            <w:tcMar>
              <w:top w:w="100" w:type="dxa"/>
              <w:left w:w="100" w:type="dxa"/>
              <w:bottom w:w="100" w:type="dxa"/>
              <w:right w:w="100" w:type="dxa"/>
            </w:tcMar>
          </w:tcPr>
          <w:p w14:paraId="7CE83AF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SFP+ 48 port</w:t>
            </w:r>
          </w:p>
        </w:tc>
      </w:tr>
    </w:tbl>
    <w:p w14:paraId="7CE83B01" w14:textId="77777777" w:rsidR="00CD1CD8" w:rsidRDefault="00CD1CD8" w:rsidP="03D55F8A">
      <w:pPr>
        <w:spacing w:after="0" w:line="240" w:lineRule="auto"/>
        <w:rPr>
          <w:rFonts w:asciiTheme="minorHAnsi" w:eastAsiaTheme="minorEastAsia" w:hAnsiTheme="minorHAnsi" w:cstheme="minorBidi"/>
          <w:sz w:val="24"/>
          <w:szCs w:val="24"/>
        </w:rPr>
      </w:pPr>
    </w:p>
    <w:p w14:paraId="7CE83B02" w14:textId="6E8F3434" w:rsidR="00CD1CD8" w:rsidDel="007379F3" w:rsidRDefault="008C4CC7" w:rsidP="03D55F8A">
      <w:pPr>
        <w:spacing w:after="0" w:line="240" w:lineRule="auto"/>
        <w:rPr>
          <w:del w:id="153" w:author="Bryan Pirrone" w:date="2023-04-09T08:03:00Z"/>
          <w:rFonts w:asciiTheme="minorHAnsi" w:eastAsiaTheme="minorEastAsia" w:hAnsiTheme="minorHAnsi" w:cstheme="minorBidi"/>
        </w:rPr>
      </w:pPr>
      <w:ins w:id="154" w:author="Bryan Pirrone" w:date="2023-04-09T08:03:00Z">
        <w:r>
          <w:rPr>
            <w:noProof/>
          </w:rPr>
          <w:drawing>
            <wp:inline distT="0" distB="0" distL="0" distR="0" wp14:anchorId="3AE79F86" wp14:editId="07374643">
              <wp:extent cx="5943600" cy="846455"/>
              <wp:effectExtent l="0" t="0" r="0" b="0"/>
              <wp:docPr id="13" name="Picture 1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capture&#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846455"/>
                      </a:xfrm>
                      <a:prstGeom prst="rect">
                        <a:avLst/>
                      </a:prstGeom>
                      <a:noFill/>
                      <a:ln>
                        <a:noFill/>
                      </a:ln>
                    </pic:spPr>
                  </pic:pic>
                </a:graphicData>
              </a:graphic>
            </wp:inline>
          </w:drawing>
        </w:r>
        <w:r w:rsidRPr="03D55F8A" w:rsidDel="008C4CC7">
          <w:rPr>
            <w:rFonts w:asciiTheme="minorHAnsi" w:eastAsiaTheme="minorEastAsia" w:hAnsiTheme="minorHAnsi" w:cstheme="minorBidi"/>
          </w:rPr>
          <w:t xml:space="preserve"> </w:t>
        </w:r>
      </w:ins>
      <w:del w:id="155" w:author="Bryan Pirrone" w:date="2023-04-09T08:03:00Z">
        <w:r w:rsidR="00A83147" w:rsidRPr="03D55F8A" w:rsidDel="008C4CC7">
          <w:rPr>
            <w:rFonts w:asciiTheme="minorHAnsi" w:eastAsiaTheme="minorEastAsia" w:hAnsiTheme="minorHAnsi" w:cstheme="minorBidi"/>
          </w:rPr>
          <w:delText>[Insert screenshot and brief explanation here.]</w:delText>
        </w:r>
      </w:del>
    </w:p>
    <w:p w14:paraId="5C0E643D" w14:textId="77777777" w:rsidR="007379F3" w:rsidRDefault="007379F3" w:rsidP="03D55F8A">
      <w:pPr>
        <w:spacing w:after="0" w:line="240" w:lineRule="auto"/>
        <w:jc w:val="center"/>
        <w:rPr>
          <w:ins w:id="156" w:author="Bryan Pirrone" w:date="2023-04-09T08:37:00Z"/>
          <w:rFonts w:asciiTheme="minorHAnsi" w:eastAsiaTheme="minorEastAsia" w:hAnsiTheme="minorHAnsi" w:cstheme="minorBidi"/>
        </w:rPr>
      </w:pPr>
    </w:p>
    <w:p w14:paraId="1C0C7F83" w14:textId="77777777" w:rsidR="007379F3" w:rsidRDefault="007379F3" w:rsidP="03D55F8A">
      <w:pPr>
        <w:spacing w:after="0" w:line="240" w:lineRule="auto"/>
        <w:jc w:val="center"/>
        <w:rPr>
          <w:ins w:id="157" w:author="Bryan Pirrone" w:date="2023-04-09T08:37:00Z"/>
          <w:rFonts w:asciiTheme="minorHAnsi" w:eastAsiaTheme="minorEastAsia" w:hAnsiTheme="minorHAnsi" w:cstheme="minorBidi"/>
        </w:rPr>
      </w:pPr>
    </w:p>
    <w:p w14:paraId="1D0593F0" w14:textId="1F589D16" w:rsidR="007379F3" w:rsidRPr="007379F3" w:rsidRDefault="007379F3" w:rsidP="007379F3">
      <w:pPr>
        <w:spacing w:after="0" w:line="480" w:lineRule="auto"/>
        <w:rPr>
          <w:ins w:id="158" w:author="Bryan Pirrone" w:date="2023-04-09T08:37:00Z"/>
          <w:rFonts w:ascii="Times New Roman" w:eastAsiaTheme="minorEastAsia" w:hAnsi="Times New Roman" w:cs="Times New Roman"/>
          <w:sz w:val="24"/>
          <w:szCs w:val="24"/>
          <w:rPrChange w:id="159" w:author="Bryan Pirrone" w:date="2023-04-09T08:37:00Z">
            <w:rPr>
              <w:ins w:id="160" w:author="Bryan Pirrone" w:date="2023-04-09T08:37:00Z"/>
              <w:rFonts w:asciiTheme="minorHAnsi" w:eastAsiaTheme="minorEastAsia" w:hAnsiTheme="minorHAnsi" w:cstheme="minorBidi"/>
            </w:rPr>
          </w:rPrChange>
        </w:rPr>
        <w:pPrChange w:id="161" w:author="Bryan Pirrone" w:date="2023-04-09T08:37:00Z">
          <w:pPr>
            <w:spacing w:after="0" w:line="240" w:lineRule="auto"/>
            <w:jc w:val="center"/>
          </w:pPr>
        </w:pPrChange>
      </w:pPr>
      <w:ins w:id="162" w:author="Bryan Pirrone" w:date="2023-04-09T08:37:00Z">
        <w:r>
          <w:rPr>
            <w:rFonts w:ascii="Times New Roman" w:eastAsiaTheme="minorEastAsia" w:hAnsi="Times New Roman" w:cs="Times New Roman"/>
            <w:sz w:val="24"/>
            <w:szCs w:val="24"/>
          </w:rPr>
          <w:tab/>
        </w:r>
      </w:ins>
      <w:ins w:id="163" w:author="Bryan Pirrone" w:date="2023-04-09T08:38:00Z">
        <w:r w:rsidR="00E80024">
          <w:rPr>
            <w:rFonts w:ascii="Times New Roman" w:eastAsiaTheme="minorEastAsia" w:hAnsi="Times New Roman" w:cs="Times New Roman"/>
            <w:sz w:val="24"/>
            <w:szCs w:val="24"/>
          </w:rPr>
          <w:t xml:space="preserve">I used the above commands to insert </w:t>
        </w:r>
      </w:ins>
      <w:ins w:id="164" w:author="Bryan Pirrone" w:date="2023-04-09T08:39:00Z">
        <w:r w:rsidR="00E80024">
          <w:rPr>
            <w:rFonts w:ascii="Times New Roman" w:eastAsiaTheme="minorEastAsia" w:hAnsi="Times New Roman" w:cs="Times New Roman"/>
            <w:sz w:val="24"/>
            <w:szCs w:val="24"/>
          </w:rPr>
          <w:t>new equipment orders into the Orders table.</w:t>
        </w:r>
      </w:ins>
    </w:p>
    <w:p w14:paraId="7CE83B03" w14:textId="77777777" w:rsidR="00CD1CD8" w:rsidRDefault="00CD1CD8" w:rsidP="03D55F8A">
      <w:pPr>
        <w:spacing w:after="0" w:line="240" w:lineRule="auto"/>
        <w:rPr>
          <w:rFonts w:asciiTheme="minorHAnsi" w:eastAsiaTheme="minorEastAsia" w:hAnsiTheme="minorHAnsi" w:cstheme="minorBidi"/>
          <w:sz w:val="24"/>
          <w:szCs w:val="24"/>
        </w:rPr>
      </w:pPr>
    </w:p>
    <w:p w14:paraId="7CE83B04" w14:textId="63DE1C4B"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In the Customers table, perform a query to count all records where the city is Woonsocket, Rhode Island.</w:t>
      </w:r>
    </w:p>
    <w:p w14:paraId="7CE83B05" w14:textId="689278B2"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How many records are in the Customers table where the field “city” equals “Woonsocket”? </w:t>
      </w:r>
      <w:ins w:id="165" w:author="Bryan Pirrone" w:date="2023-04-09T08:04:00Z">
        <w:r w:rsidR="008C4CC7">
          <w:rPr>
            <w:rFonts w:asciiTheme="minorHAnsi" w:eastAsiaTheme="minorEastAsia" w:hAnsiTheme="minorHAnsi" w:cstheme="minorBidi"/>
          </w:rPr>
          <w:t>7</w:t>
        </w:r>
      </w:ins>
    </w:p>
    <w:p w14:paraId="7CE83B06" w14:textId="77777777" w:rsidR="00CD1CD8" w:rsidRDefault="00CD1CD8" w:rsidP="03D55F8A">
      <w:pPr>
        <w:spacing w:after="0" w:line="240" w:lineRule="auto"/>
        <w:ind w:left="2160"/>
        <w:rPr>
          <w:rFonts w:asciiTheme="minorHAnsi" w:eastAsiaTheme="minorEastAsia" w:hAnsiTheme="minorHAnsi" w:cstheme="minorBidi"/>
        </w:rPr>
      </w:pPr>
    </w:p>
    <w:p w14:paraId="7CE83B07" w14:textId="3BC66F91" w:rsidR="00CD1CD8" w:rsidDel="00E80024" w:rsidRDefault="008C4CC7" w:rsidP="008C4CC7">
      <w:pPr>
        <w:spacing w:after="0" w:line="240" w:lineRule="auto"/>
        <w:rPr>
          <w:del w:id="166" w:author="Bryan Pirrone" w:date="2023-04-09T08:04:00Z"/>
          <w:rFonts w:asciiTheme="minorHAnsi" w:eastAsiaTheme="minorEastAsia" w:hAnsiTheme="minorHAnsi" w:cstheme="minorBidi"/>
        </w:rPr>
      </w:pPr>
      <w:ins w:id="167" w:author="Bryan Pirrone" w:date="2023-04-09T08:04:00Z">
        <w:r>
          <w:rPr>
            <w:noProof/>
          </w:rPr>
          <w:drawing>
            <wp:inline distT="0" distB="0" distL="0" distR="0" wp14:anchorId="4DA9EDE1" wp14:editId="4831DBB4">
              <wp:extent cx="5286375" cy="136207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6375" cy="1362075"/>
                      </a:xfrm>
                      <a:prstGeom prst="rect">
                        <a:avLst/>
                      </a:prstGeom>
                      <a:noFill/>
                      <a:ln>
                        <a:noFill/>
                      </a:ln>
                    </pic:spPr>
                  </pic:pic>
                </a:graphicData>
              </a:graphic>
            </wp:inline>
          </w:drawing>
        </w:r>
        <w:r w:rsidRPr="03D55F8A" w:rsidDel="008C4CC7">
          <w:rPr>
            <w:rFonts w:asciiTheme="minorHAnsi" w:eastAsiaTheme="minorEastAsia" w:hAnsiTheme="minorHAnsi" w:cstheme="minorBidi"/>
          </w:rPr>
          <w:t xml:space="preserve"> </w:t>
        </w:r>
      </w:ins>
      <w:del w:id="168" w:author="Bryan Pirrone" w:date="2023-04-09T08:04:00Z">
        <w:r w:rsidR="00A83147" w:rsidRPr="03D55F8A" w:rsidDel="008C4CC7">
          <w:rPr>
            <w:rFonts w:asciiTheme="minorHAnsi" w:eastAsiaTheme="minorEastAsia" w:hAnsiTheme="minorHAnsi" w:cstheme="minorBidi"/>
          </w:rPr>
          <w:delText>[Insert screenshot and brief explanation here.]</w:delText>
        </w:r>
      </w:del>
    </w:p>
    <w:p w14:paraId="085D610A" w14:textId="77777777" w:rsidR="00E80024" w:rsidRDefault="00E80024" w:rsidP="00E80024">
      <w:pPr>
        <w:spacing w:after="0" w:line="240" w:lineRule="auto"/>
        <w:jc w:val="center"/>
        <w:rPr>
          <w:ins w:id="169" w:author="Bryan Pirrone" w:date="2023-04-09T08:39:00Z"/>
          <w:rFonts w:asciiTheme="minorHAnsi" w:eastAsiaTheme="minorEastAsia" w:hAnsiTheme="minorHAnsi" w:cstheme="minorBidi"/>
        </w:rPr>
      </w:pPr>
    </w:p>
    <w:p w14:paraId="025E1866" w14:textId="77777777" w:rsidR="00E80024" w:rsidRDefault="00E80024" w:rsidP="00E80024">
      <w:pPr>
        <w:spacing w:after="0" w:line="240" w:lineRule="auto"/>
        <w:jc w:val="center"/>
        <w:rPr>
          <w:ins w:id="170" w:author="Bryan Pirrone" w:date="2023-04-09T08:39:00Z"/>
          <w:rFonts w:asciiTheme="minorHAnsi" w:eastAsiaTheme="minorEastAsia" w:hAnsiTheme="minorHAnsi" w:cstheme="minorBidi"/>
        </w:rPr>
      </w:pPr>
    </w:p>
    <w:p w14:paraId="1C156DC6" w14:textId="7D3FDA4B" w:rsidR="00E80024" w:rsidRPr="00E80024" w:rsidRDefault="00E80024" w:rsidP="00E80024">
      <w:pPr>
        <w:spacing w:after="0" w:line="480" w:lineRule="auto"/>
        <w:rPr>
          <w:ins w:id="171" w:author="Bryan Pirrone" w:date="2023-04-09T08:39:00Z"/>
          <w:rFonts w:ascii="Times New Roman" w:eastAsiaTheme="minorEastAsia" w:hAnsi="Times New Roman" w:cs="Times New Roman"/>
          <w:sz w:val="24"/>
          <w:szCs w:val="24"/>
          <w:rPrChange w:id="172" w:author="Bryan Pirrone" w:date="2023-04-09T08:39:00Z">
            <w:rPr>
              <w:ins w:id="173" w:author="Bryan Pirrone" w:date="2023-04-09T08:39:00Z"/>
              <w:rFonts w:asciiTheme="minorHAnsi" w:eastAsiaTheme="minorEastAsia" w:hAnsiTheme="minorHAnsi" w:cstheme="minorBidi"/>
            </w:rPr>
          </w:rPrChange>
        </w:rPr>
        <w:pPrChange w:id="174" w:author="Bryan Pirrone" w:date="2023-04-09T08:39:00Z">
          <w:pPr>
            <w:spacing w:after="0" w:line="240" w:lineRule="auto"/>
            <w:jc w:val="center"/>
          </w:pPr>
        </w:pPrChange>
      </w:pPr>
      <w:ins w:id="175" w:author="Bryan Pirrone" w:date="2023-04-09T08:39:00Z">
        <w:r>
          <w:rPr>
            <w:rFonts w:ascii="Times New Roman" w:eastAsiaTheme="minorEastAsia" w:hAnsi="Times New Roman" w:cs="Times New Roman"/>
            <w:sz w:val="24"/>
            <w:szCs w:val="24"/>
          </w:rPr>
          <w:tab/>
        </w:r>
      </w:ins>
      <w:ins w:id="176" w:author="Bryan Pirrone" w:date="2023-04-09T08:40:00Z">
        <w:r>
          <w:rPr>
            <w:rFonts w:ascii="Times New Roman" w:eastAsiaTheme="minorEastAsia" w:hAnsi="Times New Roman" w:cs="Times New Roman"/>
            <w:sz w:val="24"/>
            <w:szCs w:val="24"/>
          </w:rPr>
          <w:t>I then used the above command</w:t>
        </w:r>
      </w:ins>
      <w:ins w:id="177" w:author="Bryan Pirrone" w:date="2023-04-09T08:41:00Z">
        <w:r>
          <w:rPr>
            <w:rFonts w:ascii="Times New Roman" w:eastAsiaTheme="minorEastAsia" w:hAnsi="Times New Roman" w:cs="Times New Roman"/>
            <w:sz w:val="24"/>
            <w:szCs w:val="24"/>
          </w:rPr>
          <w:t xml:space="preserve"> to see how many customers are from the City of Woonsocket.</w:t>
        </w:r>
      </w:ins>
    </w:p>
    <w:p w14:paraId="7CE83B08" w14:textId="77777777" w:rsidR="00CD1CD8" w:rsidRDefault="00CD1CD8" w:rsidP="008C4CC7">
      <w:pPr>
        <w:spacing w:after="0" w:line="240" w:lineRule="auto"/>
        <w:rPr>
          <w:rFonts w:asciiTheme="minorHAnsi" w:eastAsiaTheme="minorEastAsia" w:hAnsiTheme="minorHAnsi" w:cstheme="minorBidi"/>
        </w:rPr>
        <w:pPrChange w:id="178" w:author="Bryan Pirrone" w:date="2023-04-09T08:04:00Z">
          <w:pPr>
            <w:spacing w:after="0" w:line="240" w:lineRule="auto"/>
            <w:ind w:left="2160"/>
          </w:pPr>
        </w:pPrChange>
      </w:pPr>
    </w:p>
    <w:p w14:paraId="7CE83B09" w14:textId="2C9CFA2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In the </w:t>
      </w:r>
      <w:r w:rsidR="003C5F94" w:rsidRPr="03D55F8A">
        <w:rPr>
          <w:rFonts w:asciiTheme="minorHAnsi" w:eastAsiaTheme="minorEastAsia" w:hAnsiTheme="minorHAnsi" w:cstheme="minorBidi"/>
          <w:sz w:val="22"/>
          <w:szCs w:val="22"/>
        </w:rPr>
        <w:t xml:space="preserve">RMA </w:t>
      </w:r>
      <w:r w:rsidRPr="03D55F8A">
        <w:rPr>
          <w:rFonts w:asciiTheme="minorHAnsi" w:eastAsiaTheme="minorEastAsia" w:hAnsiTheme="minorHAnsi" w:cstheme="minorBidi"/>
          <w:sz w:val="22"/>
          <w:szCs w:val="22"/>
        </w:rPr>
        <w:t>database, update a customer’s records.</w:t>
      </w:r>
    </w:p>
    <w:p w14:paraId="7CE83B0A" w14:textId="284C152D"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select the current fields of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record in the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table with an </w:t>
      </w:r>
      <w:proofErr w:type="spellStart"/>
      <w:r w:rsidRP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value of “5175.”</w:t>
      </w:r>
    </w:p>
    <w:p w14:paraId="4B6D7632" w14:textId="77777777" w:rsidR="008C4CC7" w:rsidRDefault="00A83147" w:rsidP="03D55F8A">
      <w:pPr>
        <w:pStyle w:val="List4"/>
        <w:rPr>
          <w:ins w:id="179" w:author="Bryan Pirrone" w:date="2023-04-09T08:41:00Z"/>
          <w:rFonts w:asciiTheme="minorHAnsi" w:eastAsiaTheme="minorEastAsia" w:hAnsiTheme="minorHAnsi" w:cstheme="minorBidi"/>
        </w:rPr>
      </w:pPr>
      <w:r w:rsidRPr="03D55F8A">
        <w:rPr>
          <w:rFonts w:asciiTheme="minorHAnsi" w:eastAsiaTheme="minorEastAsia" w:hAnsiTheme="minorHAnsi" w:cstheme="minorBidi"/>
        </w:rPr>
        <w:t xml:space="preserve">What are the </w:t>
      </w:r>
      <w:proofErr w:type="gramStart"/>
      <w:r w:rsidRPr="03D55F8A">
        <w:rPr>
          <w:rFonts w:asciiTheme="minorHAnsi" w:eastAsiaTheme="minorEastAsia" w:hAnsiTheme="minorHAnsi" w:cstheme="minorBidi"/>
        </w:rPr>
        <w:t>current status</w:t>
      </w:r>
      <w:proofErr w:type="gramEnd"/>
      <w:r w:rsidRPr="03D55F8A">
        <w:rPr>
          <w:rFonts w:asciiTheme="minorHAnsi" w:eastAsiaTheme="minorEastAsia" w:hAnsiTheme="minorHAnsi" w:cstheme="minorBidi"/>
        </w:rPr>
        <w:t xml:space="preserve"> and step?</w:t>
      </w:r>
      <w:ins w:id="180" w:author="Bryan Pirrone" w:date="2023-04-09T08:04:00Z">
        <w:r w:rsidR="008C4CC7">
          <w:rPr>
            <w:rFonts w:asciiTheme="minorHAnsi" w:eastAsiaTheme="minorEastAsia" w:hAnsiTheme="minorHAnsi" w:cstheme="minorBidi"/>
          </w:rPr>
          <w:t xml:space="preserve"> </w:t>
        </w:r>
      </w:ins>
    </w:p>
    <w:p w14:paraId="0B8B8DD5" w14:textId="77777777" w:rsidR="00E80024" w:rsidRDefault="00E80024" w:rsidP="00E80024">
      <w:pPr>
        <w:pStyle w:val="List4"/>
        <w:numPr>
          <w:ilvl w:val="0"/>
          <w:numId w:val="0"/>
        </w:numPr>
        <w:ind w:left="2880"/>
        <w:rPr>
          <w:ins w:id="181" w:author="Bryan Pirrone" w:date="2023-04-09T08:05:00Z"/>
          <w:rFonts w:asciiTheme="minorHAnsi" w:eastAsiaTheme="minorEastAsia" w:hAnsiTheme="minorHAnsi" w:cstheme="minorBidi"/>
        </w:rPr>
        <w:pPrChange w:id="182" w:author="Bryan Pirrone" w:date="2023-04-09T08:41:00Z">
          <w:pPr>
            <w:pStyle w:val="List4"/>
          </w:pPr>
        </w:pPrChange>
      </w:pPr>
    </w:p>
    <w:p w14:paraId="7CE83B0B" w14:textId="764B8D02" w:rsidR="00CD1CD8" w:rsidRPr="00E80024" w:rsidRDefault="008C4CC7" w:rsidP="008C4CC7">
      <w:pPr>
        <w:pStyle w:val="List4"/>
        <w:numPr>
          <w:ilvl w:val="0"/>
          <w:numId w:val="0"/>
        </w:numPr>
        <w:ind w:left="2880"/>
        <w:rPr>
          <w:rFonts w:ascii="Times New Roman" w:eastAsiaTheme="minorEastAsia" w:hAnsi="Times New Roman" w:cs="Times New Roman"/>
          <w:sz w:val="24"/>
          <w:szCs w:val="24"/>
          <w:rPrChange w:id="183" w:author="Bryan Pirrone" w:date="2023-04-09T08:41:00Z">
            <w:rPr>
              <w:rFonts w:asciiTheme="minorHAnsi" w:eastAsiaTheme="minorEastAsia" w:hAnsiTheme="minorHAnsi" w:cstheme="minorBidi"/>
            </w:rPr>
          </w:rPrChange>
        </w:rPr>
        <w:pPrChange w:id="184" w:author="Bryan Pirrone" w:date="2023-04-09T08:05:00Z">
          <w:pPr>
            <w:pStyle w:val="List4"/>
          </w:pPr>
        </w:pPrChange>
      </w:pPr>
      <w:ins w:id="185" w:author="Bryan Pirrone" w:date="2023-04-09T08:04:00Z">
        <w:r w:rsidRPr="00E80024">
          <w:rPr>
            <w:rFonts w:ascii="Times New Roman" w:eastAsiaTheme="minorEastAsia" w:hAnsi="Times New Roman" w:cs="Times New Roman"/>
            <w:sz w:val="24"/>
            <w:szCs w:val="24"/>
            <w:rPrChange w:id="186" w:author="Bryan Pirrone" w:date="2023-04-09T08:41:00Z">
              <w:rPr>
                <w:rFonts w:asciiTheme="minorHAnsi" w:eastAsiaTheme="minorEastAsia" w:hAnsiTheme="minorHAnsi" w:cstheme="minorBidi"/>
              </w:rPr>
            </w:rPrChange>
          </w:rPr>
          <w:t>Status = Pending, Step = Awaiting customer Documentation</w:t>
        </w:r>
      </w:ins>
    </w:p>
    <w:p w14:paraId="7CE83B0C" w14:textId="77777777" w:rsidR="00CD1CD8" w:rsidRDefault="00CD1CD8" w:rsidP="03D55F8A">
      <w:pPr>
        <w:spacing w:after="0" w:line="240" w:lineRule="auto"/>
        <w:ind w:left="2880"/>
        <w:rPr>
          <w:rFonts w:asciiTheme="minorHAnsi" w:eastAsiaTheme="minorEastAsia" w:hAnsiTheme="minorHAnsi" w:cstheme="minorBidi"/>
        </w:rPr>
      </w:pPr>
    </w:p>
    <w:p w14:paraId="7CE83B0D" w14:textId="16DA735F" w:rsidR="00CD1CD8" w:rsidDel="00E80024" w:rsidRDefault="008C4CC7" w:rsidP="008C4CC7">
      <w:pPr>
        <w:spacing w:after="0" w:line="240" w:lineRule="auto"/>
        <w:rPr>
          <w:del w:id="187" w:author="Bryan Pirrone" w:date="2023-04-09T08:04:00Z"/>
          <w:rFonts w:asciiTheme="minorHAnsi" w:eastAsiaTheme="minorEastAsia" w:hAnsiTheme="minorHAnsi" w:cstheme="minorBidi"/>
        </w:rPr>
      </w:pPr>
      <w:ins w:id="188" w:author="Bryan Pirrone" w:date="2023-04-09T08:04:00Z">
        <w:r>
          <w:rPr>
            <w:noProof/>
          </w:rPr>
          <w:drawing>
            <wp:inline distT="0" distB="0" distL="0" distR="0" wp14:anchorId="428A5D49" wp14:editId="1CE83D70">
              <wp:extent cx="4848225" cy="1428750"/>
              <wp:effectExtent l="0" t="0" r="9525" b="0"/>
              <wp:docPr id="15" name="Picture 1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1428750"/>
                      </a:xfrm>
                      <a:prstGeom prst="rect">
                        <a:avLst/>
                      </a:prstGeom>
                      <a:noFill/>
                      <a:ln>
                        <a:noFill/>
                      </a:ln>
                    </pic:spPr>
                  </pic:pic>
                </a:graphicData>
              </a:graphic>
            </wp:inline>
          </w:drawing>
        </w:r>
        <w:r w:rsidRPr="03D55F8A" w:rsidDel="008C4CC7">
          <w:rPr>
            <w:rFonts w:asciiTheme="minorHAnsi" w:eastAsiaTheme="minorEastAsia" w:hAnsiTheme="minorHAnsi" w:cstheme="minorBidi"/>
          </w:rPr>
          <w:t xml:space="preserve"> </w:t>
        </w:r>
      </w:ins>
      <w:del w:id="189" w:author="Bryan Pirrone" w:date="2023-04-09T08:04:00Z">
        <w:r w:rsidR="00A83147" w:rsidRPr="03D55F8A" w:rsidDel="008C4CC7">
          <w:rPr>
            <w:rFonts w:asciiTheme="minorHAnsi" w:eastAsiaTheme="minorEastAsia" w:hAnsiTheme="minorHAnsi" w:cstheme="minorBidi"/>
          </w:rPr>
          <w:delText>[Insert screenshot and brief explanation here.]</w:delText>
        </w:r>
      </w:del>
    </w:p>
    <w:p w14:paraId="1DE2A9B3" w14:textId="77777777" w:rsidR="00E80024" w:rsidRDefault="00E80024" w:rsidP="00E80024">
      <w:pPr>
        <w:spacing w:after="0" w:line="240" w:lineRule="auto"/>
        <w:jc w:val="center"/>
        <w:rPr>
          <w:ins w:id="190" w:author="Bryan Pirrone" w:date="2023-04-09T08:42:00Z"/>
          <w:rFonts w:asciiTheme="minorHAnsi" w:eastAsiaTheme="minorEastAsia" w:hAnsiTheme="minorHAnsi" w:cstheme="minorBidi"/>
        </w:rPr>
      </w:pPr>
    </w:p>
    <w:p w14:paraId="71A2B427" w14:textId="77777777" w:rsidR="00E80024" w:rsidRDefault="00E80024" w:rsidP="00E80024">
      <w:pPr>
        <w:spacing w:after="0" w:line="240" w:lineRule="auto"/>
        <w:jc w:val="center"/>
        <w:rPr>
          <w:ins w:id="191" w:author="Bryan Pirrone" w:date="2023-04-09T08:42:00Z"/>
          <w:rFonts w:asciiTheme="minorHAnsi" w:eastAsiaTheme="minorEastAsia" w:hAnsiTheme="minorHAnsi" w:cstheme="minorBidi"/>
        </w:rPr>
      </w:pPr>
    </w:p>
    <w:p w14:paraId="30F1B2CA" w14:textId="2DA9C678" w:rsidR="00E80024" w:rsidRPr="00E80024" w:rsidRDefault="00E80024" w:rsidP="00E80024">
      <w:pPr>
        <w:spacing w:after="0" w:line="480" w:lineRule="auto"/>
        <w:rPr>
          <w:ins w:id="192" w:author="Bryan Pirrone" w:date="2023-04-09T08:42:00Z"/>
          <w:rFonts w:ascii="Times New Roman" w:eastAsiaTheme="minorEastAsia" w:hAnsi="Times New Roman" w:cs="Times New Roman"/>
          <w:sz w:val="24"/>
          <w:szCs w:val="24"/>
          <w:rPrChange w:id="193" w:author="Bryan Pirrone" w:date="2023-04-09T08:42:00Z">
            <w:rPr>
              <w:ins w:id="194" w:author="Bryan Pirrone" w:date="2023-04-09T08:42:00Z"/>
              <w:rFonts w:asciiTheme="minorHAnsi" w:eastAsiaTheme="minorEastAsia" w:hAnsiTheme="minorHAnsi" w:cstheme="minorBidi"/>
            </w:rPr>
          </w:rPrChange>
        </w:rPr>
        <w:pPrChange w:id="195" w:author="Bryan Pirrone" w:date="2023-04-09T08:43:00Z">
          <w:pPr>
            <w:spacing w:after="0" w:line="240" w:lineRule="auto"/>
            <w:jc w:val="center"/>
          </w:pPr>
        </w:pPrChange>
      </w:pPr>
      <w:ins w:id="196" w:author="Bryan Pirrone" w:date="2023-04-09T08:43:00Z">
        <w:r>
          <w:rPr>
            <w:rFonts w:ascii="Times New Roman" w:eastAsiaTheme="minorEastAsia" w:hAnsi="Times New Roman" w:cs="Times New Roman"/>
            <w:sz w:val="24"/>
            <w:szCs w:val="24"/>
          </w:rPr>
          <w:tab/>
          <w:t>I then viewed the status and step associated with Order ID 5175 using the above command.</w:t>
        </w:r>
      </w:ins>
    </w:p>
    <w:p w14:paraId="7CE83B0E" w14:textId="77777777" w:rsidR="00CD1CD8" w:rsidRDefault="00CD1CD8" w:rsidP="008C4CC7">
      <w:pPr>
        <w:spacing w:after="0" w:line="240" w:lineRule="auto"/>
        <w:rPr>
          <w:rFonts w:asciiTheme="minorHAnsi" w:eastAsiaTheme="minorEastAsia" w:hAnsiTheme="minorHAnsi" w:cstheme="minorBidi"/>
        </w:rPr>
        <w:pPrChange w:id="197" w:author="Bryan Pirrone" w:date="2023-04-09T08:04:00Z">
          <w:pPr>
            <w:spacing w:after="0" w:line="240" w:lineRule="auto"/>
            <w:ind w:left="2880"/>
          </w:pPr>
        </w:pPrChange>
      </w:pPr>
    </w:p>
    <w:p w14:paraId="6E87C974" w14:textId="77777777" w:rsidR="008C4CC7" w:rsidRDefault="008C4CC7" w:rsidP="008C4CC7">
      <w:pPr>
        <w:pStyle w:val="List3"/>
        <w:numPr>
          <w:ilvl w:val="0"/>
          <w:numId w:val="0"/>
        </w:numPr>
        <w:ind w:left="2160"/>
        <w:rPr>
          <w:ins w:id="198" w:author="Bryan Pirrone" w:date="2023-04-09T08:04:00Z"/>
          <w:rFonts w:asciiTheme="minorHAnsi" w:eastAsiaTheme="minorEastAsia" w:hAnsiTheme="minorHAnsi" w:cstheme="minorBidi"/>
        </w:rPr>
        <w:pPrChange w:id="199" w:author="Bryan Pirrone" w:date="2023-04-09T08:04:00Z">
          <w:pPr>
            <w:pStyle w:val="List3"/>
          </w:pPr>
        </w:pPrChange>
      </w:pPr>
    </w:p>
    <w:p w14:paraId="7CE83B0F" w14:textId="4E71604A"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update the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w:t>
      </w:r>
      <w:proofErr w:type="spellStart"/>
      <w:r w:rsid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5175 to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 “Complete”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 “Credit Customer Account.”</w:t>
      </w:r>
    </w:p>
    <w:p w14:paraId="7CE83B10" w14:textId="77777777" w:rsidR="00CD1CD8" w:rsidRDefault="00A83147" w:rsidP="03D55F8A">
      <w:pPr>
        <w:pStyle w:val="List4"/>
        <w:rPr>
          <w:ins w:id="200" w:author="Bryan Pirrone" w:date="2023-04-09T08:43:00Z"/>
          <w:rFonts w:asciiTheme="minorHAnsi" w:eastAsiaTheme="minorEastAsia" w:hAnsiTheme="minorHAnsi" w:cstheme="minorBidi"/>
        </w:rPr>
      </w:pPr>
      <w:r w:rsidRPr="03D55F8A">
        <w:rPr>
          <w:rFonts w:asciiTheme="minorHAnsi" w:eastAsiaTheme="minorEastAsia" w:hAnsiTheme="minorHAnsi" w:cstheme="minorBidi"/>
        </w:rPr>
        <w:t xml:space="preserve">What are the updated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values for this record?</w:t>
      </w:r>
    </w:p>
    <w:p w14:paraId="15DB4F4B" w14:textId="77777777" w:rsidR="00E80024" w:rsidRDefault="00E80024" w:rsidP="00E80024">
      <w:pPr>
        <w:pStyle w:val="List4"/>
        <w:numPr>
          <w:ilvl w:val="0"/>
          <w:numId w:val="0"/>
        </w:numPr>
        <w:ind w:left="2880"/>
        <w:rPr>
          <w:ins w:id="201" w:author="Bryan Pirrone" w:date="2023-04-09T08:07:00Z"/>
          <w:rFonts w:asciiTheme="minorHAnsi" w:eastAsiaTheme="minorEastAsia" w:hAnsiTheme="minorHAnsi" w:cstheme="minorBidi"/>
        </w:rPr>
        <w:pPrChange w:id="202" w:author="Bryan Pirrone" w:date="2023-04-09T08:43:00Z">
          <w:pPr>
            <w:pStyle w:val="List4"/>
          </w:pPr>
        </w:pPrChange>
      </w:pPr>
    </w:p>
    <w:p w14:paraId="1FECC4B8" w14:textId="57BB3E1B" w:rsidR="001210DE" w:rsidRPr="00E80024" w:rsidRDefault="001210DE" w:rsidP="001210DE">
      <w:pPr>
        <w:pStyle w:val="List4"/>
        <w:numPr>
          <w:ilvl w:val="0"/>
          <w:numId w:val="0"/>
        </w:numPr>
        <w:ind w:left="2880"/>
        <w:rPr>
          <w:rFonts w:ascii="Times New Roman" w:eastAsiaTheme="minorEastAsia" w:hAnsi="Times New Roman" w:cs="Times New Roman"/>
          <w:sz w:val="24"/>
          <w:szCs w:val="24"/>
          <w:rPrChange w:id="203" w:author="Bryan Pirrone" w:date="2023-04-09T08:43:00Z">
            <w:rPr>
              <w:rFonts w:asciiTheme="minorHAnsi" w:eastAsiaTheme="minorEastAsia" w:hAnsiTheme="minorHAnsi" w:cstheme="minorBidi"/>
            </w:rPr>
          </w:rPrChange>
        </w:rPr>
        <w:pPrChange w:id="204" w:author="Bryan Pirrone" w:date="2023-04-09T08:07:00Z">
          <w:pPr>
            <w:pStyle w:val="List4"/>
          </w:pPr>
        </w:pPrChange>
      </w:pPr>
      <w:ins w:id="205" w:author="Bryan Pirrone" w:date="2023-04-09T08:07:00Z">
        <w:r w:rsidRPr="00E80024">
          <w:rPr>
            <w:rFonts w:ascii="Times New Roman" w:eastAsiaTheme="minorEastAsia" w:hAnsi="Times New Roman" w:cs="Times New Roman"/>
            <w:sz w:val="24"/>
            <w:szCs w:val="24"/>
            <w:rPrChange w:id="206" w:author="Bryan Pirrone" w:date="2023-04-09T08:43:00Z">
              <w:rPr>
                <w:rFonts w:asciiTheme="minorHAnsi" w:eastAsiaTheme="minorEastAsia" w:hAnsiTheme="minorHAnsi" w:cstheme="minorBidi"/>
              </w:rPr>
            </w:rPrChange>
          </w:rPr>
          <w:t>Status = Complete, Step = Credit Customer Account</w:t>
        </w:r>
      </w:ins>
    </w:p>
    <w:p w14:paraId="7CE83B11" w14:textId="77777777" w:rsidR="00CD1CD8" w:rsidRDefault="00CD1CD8" w:rsidP="03D55F8A">
      <w:pPr>
        <w:spacing w:after="0" w:line="240" w:lineRule="auto"/>
        <w:rPr>
          <w:rFonts w:asciiTheme="minorHAnsi" w:eastAsiaTheme="minorEastAsia" w:hAnsiTheme="minorHAnsi" w:cstheme="minorBidi"/>
        </w:rPr>
      </w:pPr>
    </w:p>
    <w:p w14:paraId="324DE90D" w14:textId="77777777" w:rsidR="00E80024" w:rsidRDefault="008C4CC7" w:rsidP="03D55F8A">
      <w:pPr>
        <w:spacing w:after="0" w:line="240" w:lineRule="auto"/>
        <w:jc w:val="center"/>
        <w:rPr>
          <w:ins w:id="207" w:author="Bryan Pirrone" w:date="2023-04-09T08:43:00Z"/>
          <w:rFonts w:asciiTheme="minorHAnsi" w:eastAsiaTheme="minorEastAsia" w:hAnsiTheme="minorHAnsi" w:cstheme="minorBidi"/>
        </w:rPr>
      </w:pPr>
      <w:ins w:id="208" w:author="Bryan Pirrone" w:date="2023-04-09T08:06:00Z">
        <w:r>
          <w:rPr>
            <w:noProof/>
          </w:rPr>
          <w:drawing>
            <wp:inline distT="0" distB="0" distL="0" distR="0" wp14:anchorId="45F777B7" wp14:editId="2AE183D7">
              <wp:extent cx="6275705" cy="1685925"/>
              <wp:effectExtent l="0" t="0" r="0" b="9525"/>
              <wp:docPr id="16" name="Picture 1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omputer screen capture&#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278866" cy="1686774"/>
                      </a:xfrm>
                      <a:prstGeom prst="rect">
                        <a:avLst/>
                      </a:prstGeom>
                      <a:noFill/>
                      <a:ln>
                        <a:noFill/>
                      </a:ln>
                    </pic:spPr>
                  </pic:pic>
                </a:graphicData>
              </a:graphic>
            </wp:inline>
          </w:drawing>
        </w:r>
      </w:ins>
    </w:p>
    <w:p w14:paraId="67D28DE6" w14:textId="77777777" w:rsidR="00E80024" w:rsidRDefault="00E80024" w:rsidP="03D55F8A">
      <w:pPr>
        <w:spacing w:after="0" w:line="240" w:lineRule="auto"/>
        <w:jc w:val="center"/>
        <w:rPr>
          <w:ins w:id="209" w:author="Bryan Pirrone" w:date="2023-04-09T08:43:00Z"/>
          <w:rFonts w:asciiTheme="minorHAnsi" w:eastAsiaTheme="minorEastAsia" w:hAnsiTheme="minorHAnsi" w:cstheme="minorBidi"/>
        </w:rPr>
      </w:pPr>
    </w:p>
    <w:p w14:paraId="7CE83B12" w14:textId="75C2EAE5" w:rsidR="00CD1CD8" w:rsidDel="008C4CC7" w:rsidRDefault="00E80024" w:rsidP="00E80024">
      <w:pPr>
        <w:spacing w:after="0" w:line="480" w:lineRule="auto"/>
        <w:rPr>
          <w:del w:id="210" w:author="Bryan Pirrone" w:date="2023-04-09T08:06:00Z"/>
          <w:rFonts w:asciiTheme="minorHAnsi" w:eastAsiaTheme="minorEastAsia" w:hAnsiTheme="minorHAnsi" w:cstheme="minorBidi"/>
        </w:rPr>
        <w:pPrChange w:id="211" w:author="Bryan Pirrone" w:date="2023-04-09T08:44:00Z">
          <w:pPr>
            <w:spacing w:after="0" w:line="240" w:lineRule="auto"/>
            <w:jc w:val="center"/>
          </w:pPr>
        </w:pPrChange>
      </w:pPr>
      <w:ins w:id="212" w:author="Bryan Pirrone" w:date="2023-04-09T08:44:00Z">
        <w:r>
          <w:rPr>
            <w:rFonts w:ascii="Times New Roman" w:eastAsiaTheme="minorEastAsia" w:hAnsi="Times New Roman" w:cs="Times New Roman"/>
            <w:sz w:val="24"/>
            <w:szCs w:val="24"/>
          </w:rPr>
          <w:tab/>
          <w:t>I then used the above command to update the step and status associated with</w:t>
        </w:r>
      </w:ins>
      <w:ins w:id="213" w:author="Bryan Pirrone" w:date="2023-04-09T08:45:00Z">
        <w:r>
          <w:rPr>
            <w:rFonts w:ascii="Times New Roman" w:eastAsiaTheme="minorEastAsia" w:hAnsi="Times New Roman" w:cs="Times New Roman"/>
            <w:sz w:val="24"/>
            <w:szCs w:val="24"/>
          </w:rPr>
          <w:t xml:space="preserve"> Order ID 5175 to complete and credit the customer account. My initial command had a syntax error, but when I identified it, I was able to enter the command successfully.</w:t>
        </w:r>
      </w:ins>
      <w:ins w:id="214" w:author="Bryan Pirrone" w:date="2023-04-09T08:06:00Z">
        <w:r w:rsidR="008C4CC7" w:rsidRPr="03D55F8A" w:rsidDel="008C4CC7">
          <w:rPr>
            <w:rFonts w:asciiTheme="minorHAnsi" w:eastAsiaTheme="minorEastAsia" w:hAnsiTheme="minorHAnsi" w:cstheme="minorBidi"/>
          </w:rPr>
          <w:t xml:space="preserve"> </w:t>
        </w:r>
      </w:ins>
      <w:del w:id="215" w:author="Bryan Pirrone" w:date="2023-04-09T08:06:00Z">
        <w:r w:rsidR="00A83147" w:rsidRPr="03D55F8A" w:rsidDel="008C4CC7">
          <w:rPr>
            <w:rFonts w:asciiTheme="minorHAnsi" w:eastAsiaTheme="minorEastAsia" w:hAnsiTheme="minorHAnsi" w:cstheme="minorBidi"/>
          </w:rPr>
          <w:delText>[Insert screenshot and brief explanation here.]</w:delText>
        </w:r>
      </w:del>
    </w:p>
    <w:p w14:paraId="7CE83B13" w14:textId="77777777" w:rsidR="00CD1CD8" w:rsidRDefault="00CD1CD8" w:rsidP="00E80024">
      <w:pPr>
        <w:spacing w:after="0" w:line="480" w:lineRule="auto"/>
        <w:rPr>
          <w:rFonts w:asciiTheme="minorHAnsi" w:eastAsiaTheme="minorEastAsia" w:hAnsiTheme="minorHAnsi" w:cstheme="minorBidi"/>
        </w:rPr>
        <w:pPrChange w:id="216" w:author="Bryan Pirrone" w:date="2023-04-09T08:44:00Z">
          <w:pPr>
            <w:spacing w:after="0" w:line="240" w:lineRule="auto"/>
            <w:jc w:val="center"/>
          </w:pPr>
        </w:pPrChange>
      </w:pPr>
    </w:p>
    <w:p w14:paraId="7CE83B14" w14:textId="55EF73E0" w:rsidR="00CD1CD8" w:rsidRDefault="18605199"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Delete RMA records.</w:t>
      </w:r>
    </w:p>
    <w:p w14:paraId="7CE83B15"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Write an SQL statement to delete all records with a reason of “Rejected.”</w:t>
      </w:r>
    </w:p>
    <w:p w14:paraId="442EB968" w14:textId="77777777" w:rsidR="00B970C3" w:rsidRDefault="00A83147" w:rsidP="03D55F8A">
      <w:pPr>
        <w:pStyle w:val="List4"/>
        <w:rPr>
          <w:ins w:id="217" w:author="Bryan Pirrone" w:date="2023-04-09T08:49:00Z"/>
          <w:rFonts w:asciiTheme="minorHAnsi" w:eastAsiaTheme="minorEastAsia" w:hAnsiTheme="minorHAnsi" w:cstheme="minorBidi"/>
        </w:rPr>
      </w:pPr>
      <w:r w:rsidRPr="03D55F8A">
        <w:rPr>
          <w:rFonts w:asciiTheme="minorHAnsi" w:eastAsiaTheme="minorEastAsia" w:hAnsiTheme="minorHAnsi" w:cstheme="minorBidi"/>
        </w:rPr>
        <w:t>How many records were deleted?</w:t>
      </w:r>
      <w:ins w:id="218" w:author="Bryan Pirrone" w:date="2023-04-09T08:07:00Z">
        <w:r w:rsidR="001210DE">
          <w:rPr>
            <w:rFonts w:asciiTheme="minorHAnsi" w:eastAsiaTheme="minorEastAsia" w:hAnsiTheme="minorHAnsi" w:cstheme="minorBidi"/>
          </w:rPr>
          <w:t xml:space="preserve"> </w:t>
        </w:r>
      </w:ins>
    </w:p>
    <w:p w14:paraId="7CE83B16" w14:textId="3090F5B4" w:rsidR="00CD1CD8" w:rsidRPr="00B970C3" w:rsidRDefault="001210DE" w:rsidP="00B970C3">
      <w:pPr>
        <w:pStyle w:val="List4"/>
        <w:numPr>
          <w:ilvl w:val="0"/>
          <w:numId w:val="0"/>
        </w:numPr>
        <w:ind w:left="2880"/>
        <w:rPr>
          <w:rFonts w:ascii="Times New Roman" w:eastAsiaTheme="minorEastAsia" w:hAnsi="Times New Roman" w:cs="Times New Roman"/>
          <w:sz w:val="24"/>
          <w:szCs w:val="24"/>
          <w:rPrChange w:id="219" w:author="Bryan Pirrone" w:date="2023-04-09T08:49:00Z">
            <w:rPr>
              <w:rFonts w:asciiTheme="minorHAnsi" w:eastAsiaTheme="minorEastAsia" w:hAnsiTheme="minorHAnsi" w:cstheme="minorBidi"/>
            </w:rPr>
          </w:rPrChange>
        </w:rPr>
        <w:pPrChange w:id="220" w:author="Bryan Pirrone" w:date="2023-04-09T08:49:00Z">
          <w:pPr>
            <w:pStyle w:val="List4"/>
          </w:pPr>
        </w:pPrChange>
      </w:pPr>
      <w:ins w:id="221" w:author="Bryan Pirrone" w:date="2023-04-09T08:07:00Z">
        <w:r w:rsidRPr="00B970C3">
          <w:rPr>
            <w:rFonts w:ascii="Times New Roman" w:eastAsiaTheme="minorEastAsia" w:hAnsi="Times New Roman" w:cs="Times New Roman"/>
            <w:sz w:val="24"/>
            <w:szCs w:val="24"/>
            <w:rPrChange w:id="222" w:author="Bryan Pirrone" w:date="2023-04-09T08:49:00Z">
              <w:rPr>
                <w:rFonts w:asciiTheme="minorHAnsi" w:eastAsiaTheme="minorEastAsia" w:hAnsiTheme="minorHAnsi" w:cstheme="minorBidi"/>
              </w:rPr>
            </w:rPrChange>
          </w:rPr>
          <w:t>595</w:t>
        </w:r>
      </w:ins>
    </w:p>
    <w:p w14:paraId="7CE83B17" w14:textId="77777777" w:rsidR="00CD1CD8" w:rsidRDefault="00CD1CD8" w:rsidP="03D55F8A">
      <w:pPr>
        <w:spacing w:after="0" w:line="240" w:lineRule="auto"/>
        <w:ind w:left="2880"/>
        <w:rPr>
          <w:rFonts w:asciiTheme="minorHAnsi" w:eastAsiaTheme="minorEastAsia" w:hAnsiTheme="minorHAnsi" w:cstheme="minorBidi"/>
        </w:rPr>
      </w:pPr>
    </w:p>
    <w:p w14:paraId="7CE83B18" w14:textId="6610AE1F" w:rsidR="00CD1CD8" w:rsidDel="001210DE" w:rsidRDefault="001210DE" w:rsidP="001210DE">
      <w:pPr>
        <w:spacing w:after="0" w:line="240" w:lineRule="auto"/>
        <w:ind w:left="2160" w:firstLine="360"/>
        <w:jc w:val="center"/>
        <w:rPr>
          <w:del w:id="223" w:author="Bryan Pirrone" w:date="2023-04-09T08:07:00Z"/>
          <w:rFonts w:asciiTheme="minorHAnsi" w:eastAsiaTheme="minorEastAsia" w:hAnsiTheme="minorHAnsi" w:cstheme="minorBidi"/>
        </w:rPr>
        <w:pPrChange w:id="224" w:author="Bryan Pirrone" w:date="2023-04-09T08:07:00Z">
          <w:pPr>
            <w:spacing w:after="0" w:line="240" w:lineRule="auto"/>
            <w:jc w:val="center"/>
          </w:pPr>
        </w:pPrChange>
      </w:pPr>
      <w:ins w:id="225" w:author="Bryan Pirrone" w:date="2023-04-09T08:07:00Z">
        <w:r>
          <w:rPr>
            <w:noProof/>
          </w:rPr>
          <w:drawing>
            <wp:inline distT="0" distB="0" distL="0" distR="0" wp14:anchorId="3C45074C" wp14:editId="37D61876">
              <wp:extent cx="3119535" cy="2914650"/>
              <wp:effectExtent l="0" t="0" r="508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5336" cy="2920070"/>
                      </a:xfrm>
                      <a:prstGeom prst="rect">
                        <a:avLst/>
                      </a:prstGeom>
                      <a:noFill/>
                      <a:ln>
                        <a:noFill/>
                      </a:ln>
                    </pic:spPr>
                  </pic:pic>
                </a:graphicData>
              </a:graphic>
            </wp:inline>
          </w:drawing>
        </w:r>
        <w:r w:rsidRPr="03D55F8A" w:rsidDel="001210DE">
          <w:rPr>
            <w:rFonts w:asciiTheme="minorHAnsi" w:eastAsiaTheme="minorEastAsia" w:hAnsiTheme="minorHAnsi" w:cstheme="minorBidi"/>
          </w:rPr>
          <w:t xml:space="preserve"> </w:t>
        </w:r>
      </w:ins>
      <w:del w:id="226" w:author="Bryan Pirrone" w:date="2023-04-09T08:07:00Z">
        <w:r w:rsidR="00A83147" w:rsidRPr="03D55F8A" w:rsidDel="001210DE">
          <w:rPr>
            <w:rFonts w:asciiTheme="minorHAnsi" w:eastAsiaTheme="minorEastAsia" w:hAnsiTheme="minorHAnsi" w:cstheme="minorBidi"/>
          </w:rPr>
          <w:delText>[Insert screenshot and brief explanation here.]</w:delText>
        </w:r>
      </w:del>
    </w:p>
    <w:p w14:paraId="7CE83B19" w14:textId="77777777" w:rsidR="00CD1CD8" w:rsidRDefault="00CD1CD8" w:rsidP="001210DE">
      <w:pPr>
        <w:spacing w:after="0" w:line="240" w:lineRule="auto"/>
        <w:ind w:left="2160" w:firstLine="360"/>
        <w:rPr>
          <w:rFonts w:asciiTheme="minorHAnsi" w:eastAsiaTheme="minorEastAsia" w:hAnsiTheme="minorHAnsi" w:cstheme="minorBidi"/>
        </w:rPr>
        <w:pPrChange w:id="227" w:author="Bryan Pirrone" w:date="2023-04-09T08:07:00Z">
          <w:pPr>
            <w:spacing w:after="0" w:line="240" w:lineRule="auto"/>
            <w:ind w:left="2880"/>
          </w:pPr>
        </w:pPrChange>
      </w:pPr>
    </w:p>
    <w:p w14:paraId="4DA385D0" w14:textId="77777777" w:rsidR="001210DE" w:rsidRPr="001210DE" w:rsidRDefault="001210DE" w:rsidP="001210DE">
      <w:pPr>
        <w:pStyle w:val="List"/>
        <w:numPr>
          <w:ilvl w:val="0"/>
          <w:numId w:val="0"/>
        </w:numPr>
        <w:ind w:left="720"/>
        <w:rPr>
          <w:ins w:id="228" w:author="Bryan Pirrone" w:date="2023-04-09T08:09:00Z"/>
          <w:rPrChange w:id="229" w:author="Bryan Pirrone" w:date="2023-04-09T08:09:00Z">
            <w:rPr>
              <w:ins w:id="230" w:author="Bryan Pirrone" w:date="2023-04-09T08:09:00Z"/>
              <w:b/>
              <w:bCs/>
            </w:rPr>
          </w:rPrChange>
        </w:rPr>
        <w:pPrChange w:id="231" w:author="Bryan Pirrone" w:date="2023-04-09T08:09:00Z">
          <w:pPr>
            <w:pStyle w:val="List"/>
          </w:pPr>
        </w:pPrChange>
      </w:pPr>
    </w:p>
    <w:p w14:paraId="5AFEB08F" w14:textId="77777777" w:rsidR="001210DE" w:rsidRPr="001210DE" w:rsidRDefault="001210DE" w:rsidP="001210DE">
      <w:pPr>
        <w:pStyle w:val="List"/>
        <w:numPr>
          <w:ilvl w:val="0"/>
          <w:numId w:val="0"/>
        </w:numPr>
        <w:ind w:left="720"/>
        <w:rPr>
          <w:ins w:id="232" w:author="Bryan Pirrone" w:date="2023-04-09T08:09:00Z"/>
          <w:rPrChange w:id="233" w:author="Bryan Pirrone" w:date="2023-04-09T08:09:00Z">
            <w:rPr>
              <w:ins w:id="234" w:author="Bryan Pirrone" w:date="2023-04-09T08:09:00Z"/>
              <w:b/>
              <w:bCs/>
            </w:rPr>
          </w:rPrChange>
        </w:rPr>
        <w:pPrChange w:id="235" w:author="Bryan Pirrone" w:date="2023-04-09T08:09:00Z">
          <w:pPr>
            <w:pStyle w:val="List"/>
          </w:pPr>
        </w:pPrChange>
      </w:pPr>
    </w:p>
    <w:p w14:paraId="2D20705A" w14:textId="1179FC56" w:rsidR="001210DE" w:rsidRPr="00B970C3" w:rsidRDefault="006B1DA3" w:rsidP="00B970C3">
      <w:pPr>
        <w:pStyle w:val="List"/>
        <w:numPr>
          <w:ilvl w:val="0"/>
          <w:numId w:val="0"/>
        </w:numPr>
        <w:spacing w:line="480" w:lineRule="auto"/>
        <w:ind w:left="720"/>
        <w:rPr>
          <w:ins w:id="236" w:author="Bryan Pirrone" w:date="2023-04-09T08:09:00Z"/>
          <w:rFonts w:ascii="Times New Roman" w:hAnsi="Times New Roman" w:cs="Times New Roman"/>
          <w:sz w:val="24"/>
          <w:szCs w:val="24"/>
          <w:rPrChange w:id="237" w:author="Bryan Pirrone" w:date="2023-04-09T08:52:00Z">
            <w:rPr>
              <w:ins w:id="238" w:author="Bryan Pirrone" w:date="2023-04-09T08:09:00Z"/>
              <w:b/>
              <w:bCs/>
            </w:rPr>
          </w:rPrChange>
        </w:rPr>
        <w:pPrChange w:id="239" w:author="Bryan Pirrone" w:date="2023-04-09T08:52:00Z">
          <w:pPr>
            <w:pStyle w:val="List"/>
          </w:pPr>
        </w:pPrChange>
      </w:pPr>
      <w:ins w:id="240" w:author="Bryan Pirrone" w:date="2023-04-09T08:46:00Z">
        <w:r>
          <w:rPr>
            <w:rFonts w:ascii="Times New Roman" w:hAnsi="Times New Roman" w:cs="Times New Roman"/>
            <w:sz w:val="24"/>
            <w:szCs w:val="24"/>
          </w:rPr>
          <w:tab/>
        </w:r>
      </w:ins>
      <w:ins w:id="241" w:author="Bryan Pirrone" w:date="2023-04-09T08:50:00Z">
        <w:r w:rsidR="00B970C3">
          <w:rPr>
            <w:rFonts w:ascii="Times New Roman" w:hAnsi="Times New Roman" w:cs="Times New Roman"/>
            <w:sz w:val="24"/>
            <w:szCs w:val="24"/>
          </w:rPr>
          <w:t>I learned from a previous mistake I made in a previous assignment, which was I never viewed how many wer</w:t>
        </w:r>
      </w:ins>
      <w:ins w:id="242" w:author="Bryan Pirrone" w:date="2023-04-09T08:51:00Z">
        <w:r w:rsidR="00B970C3">
          <w:rPr>
            <w:rFonts w:ascii="Times New Roman" w:hAnsi="Times New Roman" w:cs="Times New Roman"/>
            <w:sz w:val="24"/>
            <w:szCs w:val="24"/>
          </w:rPr>
          <w:t xml:space="preserve">e rejected before I deleted them. I viewed the reasons first so I could see that when I deleted all that </w:t>
        </w:r>
      </w:ins>
      <w:ins w:id="243" w:author="Bryan Pirrone" w:date="2023-04-09T08:52:00Z">
        <w:r w:rsidR="00B970C3">
          <w:rPr>
            <w:rFonts w:ascii="Times New Roman" w:hAnsi="Times New Roman" w:cs="Times New Roman"/>
            <w:sz w:val="24"/>
            <w:szCs w:val="24"/>
          </w:rPr>
          <w:t>was</w:t>
        </w:r>
      </w:ins>
      <w:ins w:id="244" w:author="Bryan Pirrone" w:date="2023-04-09T08:51:00Z">
        <w:r w:rsidR="00B970C3">
          <w:rPr>
            <w:rFonts w:ascii="Times New Roman" w:hAnsi="Times New Roman" w:cs="Times New Roman"/>
            <w:sz w:val="24"/>
            <w:szCs w:val="24"/>
          </w:rPr>
          <w:t xml:space="preserve"> LIKE rejected, I could view the table again to see that the command I entered worked as intended.</w:t>
        </w:r>
      </w:ins>
    </w:p>
    <w:p w14:paraId="5F66DFAA" w14:textId="77777777" w:rsidR="001210DE" w:rsidRPr="001210DE" w:rsidRDefault="001210DE" w:rsidP="001210DE">
      <w:pPr>
        <w:pStyle w:val="List"/>
        <w:numPr>
          <w:ilvl w:val="0"/>
          <w:numId w:val="0"/>
        </w:numPr>
        <w:rPr>
          <w:ins w:id="245" w:author="Bryan Pirrone" w:date="2023-04-09T08:09:00Z"/>
          <w:rPrChange w:id="246" w:author="Bryan Pirrone" w:date="2023-04-09T08:09:00Z">
            <w:rPr>
              <w:ins w:id="247" w:author="Bryan Pirrone" w:date="2023-04-09T08:09:00Z"/>
              <w:b/>
              <w:bCs/>
            </w:rPr>
          </w:rPrChange>
        </w:rPr>
        <w:pPrChange w:id="248" w:author="Bryan Pirrone" w:date="2023-04-09T08:09:00Z">
          <w:pPr>
            <w:pStyle w:val="List"/>
          </w:pPr>
        </w:pPrChange>
      </w:pPr>
    </w:p>
    <w:p w14:paraId="0213030A" w14:textId="39432172" w:rsidR="00165182" w:rsidRPr="00165182" w:rsidRDefault="00165182" w:rsidP="00165182">
      <w:pPr>
        <w:pStyle w:val="List"/>
      </w:pPr>
      <w:r w:rsidRPr="00165182">
        <w:rPr>
          <w:b/>
          <w:bCs/>
        </w:rPr>
        <w:t xml:space="preserve">Update your existing </w:t>
      </w:r>
      <w:r w:rsidRPr="00165182">
        <w:rPr>
          <w:b/>
          <w:bCs/>
          <w:color w:val="000000" w:themeColor="text1"/>
        </w:rPr>
        <w:t>tables</w:t>
      </w:r>
      <w:r w:rsidRPr="00165182">
        <w:rPr>
          <w:color w:val="000000" w:themeColor="text1"/>
        </w:rPr>
        <w:t xml:space="preserve"> </w:t>
      </w:r>
      <w:r w:rsidRPr="00165182">
        <w:t>from “Customer” to “Collaborator” using SQL based on this change in requirements. Provide the SQL commands you ran against MySQL to complete this successfully in your answer:</w:t>
      </w:r>
    </w:p>
    <w:p w14:paraId="2E684C22" w14:textId="77777777" w:rsidR="00165182" w:rsidRPr="00A4235C" w:rsidRDefault="00165182" w:rsidP="00165182">
      <w:pPr>
        <w:pStyle w:val="List2"/>
        <w:rPr>
          <w:rFonts w:asciiTheme="minorHAnsi" w:eastAsiaTheme="minorEastAsia" w:hAnsiTheme="minorHAnsi" w:cstheme="minorBidi"/>
          <w:color w:val="auto"/>
        </w:rPr>
      </w:pPr>
      <w:r w:rsidRPr="03D55F8A">
        <w:rPr>
          <w:rFonts w:asciiTheme="minorHAnsi" w:eastAsiaTheme="minorEastAsia" w:hAnsiTheme="minorHAnsi" w:cstheme="minorBidi"/>
          <w:color w:val="auto"/>
        </w:rPr>
        <w:t>Rename all instances of “Customer” to “Collaborator.”</w:t>
      </w:r>
    </w:p>
    <w:p w14:paraId="723D825A" w14:textId="77777777" w:rsidR="00165182" w:rsidRDefault="00165182" w:rsidP="00165182">
      <w:pPr>
        <w:pStyle w:val="List"/>
        <w:numPr>
          <w:ilvl w:val="0"/>
          <w:numId w:val="0"/>
        </w:numPr>
        <w:ind w:left="720"/>
        <w:rPr>
          <w:rFonts w:asciiTheme="minorHAnsi" w:eastAsiaTheme="minorEastAsia" w:hAnsiTheme="minorHAnsi" w:cstheme="minorBidi"/>
        </w:rPr>
      </w:pPr>
    </w:p>
    <w:p w14:paraId="3CBEAAE9" w14:textId="571999D7" w:rsidR="00165182" w:rsidDel="001210DE" w:rsidRDefault="001210DE" w:rsidP="00165182">
      <w:pPr>
        <w:spacing w:after="0" w:line="240" w:lineRule="auto"/>
        <w:jc w:val="center"/>
        <w:rPr>
          <w:del w:id="249" w:author="Bryan Pirrone" w:date="2023-04-09T08:08:00Z"/>
          <w:rFonts w:asciiTheme="minorHAnsi" w:eastAsiaTheme="minorEastAsia" w:hAnsiTheme="minorHAnsi" w:cstheme="minorBidi"/>
        </w:rPr>
      </w:pPr>
      <w:ins w:id="250" w:author="Bryan Pirrone" w:date="2023-04-09T08:08:00Z">
        <w:r>
          <w:rPr>
            <w:noProof/>
          </w:rPr>
          <w:drawing>
            <wp:inline distT="0" distB="0" distL="0" distR="0" wp14:anchorId="64A8A70C" wp14:editId="16D7159F">
              <wp:extent cx="4022169" cy="3105150"/>
              <wp:effectExtent l="0" t="0" r="0" b="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0924" cy="3111909"/>
                      </a:xfrm>
                      <a:prstGeom prst="rect">
                        <a:avLst/>
                      </a:prstGeom>
                      <a:noFill/>
                      <a:ln>
                        <a:noFill/>
                      </a:ln>
                    </pic:spPr>
                  </pic:pic>
                </a:graphicData>
              </a:graphic>
            </wp:inline>
          </w:drawing>
        </w:r>
        <w:r w:rsidRPr="03D55F8A" w:rsidDel="001210DE">
          <w:rPr>
            <w:rFonts w:asciiTheme="minorHAnsi" w:eastAsiaTheme="minorEastAsia" w:hAnsiTheme="minorHAnsi" w:cstheme="minorBidi"/>
          </w:rPr>
          <w:t xml:space="preserve"> </w:t>
        </w:r>
      </w:ins>
      <w:del w:id="251" w:author="Bryan Pirrone" w:date="2023-04-09T08:08:00Z">
        <w:r w:rsidR="00165182" w:rsidRPr="03D55F8A" w:rsidDel="001210DE">
          <w:rPr>
            <w:rFonts w:asciiTheme="minorHAnsi" w:eastAsiaTheme="minorEastAsia" w:hAnsiTheme="minorHAnsi" w:cstheme="minorBidi"/>
          </w:rPr>
          <w:delText>[Insert screenshot and brief explanation here.]</w:delText>
        </w:r>
      </w:del>
    </w:p>
    <w:p w14:paraId="3DF5DCD2" w14:textId="77777777" w:rsidR="001210DE" w:rsidRDefault="001210DE" w:rsidP="00165182">
      <w:pPr>
        <w:spacing w:after="0" w:line="240" w:lineRule="auto"/>
        <w:jc w:val="center"/>
        <w:rPr>
          <w:ins w:id="252" w:author="Bryan Pirrone" w:date="2023-04-09T08:08:00Z"/>
          <w:rFonts w:asciiTheme="minorHAnsi" w:eastAsiaTheme="minorEastAsia" w:hAnsiTheme="minorHAnsi" w:cstheme="minorBidi"/>
        </w:rPr>
      </w:pPr>
    </w:p>
    <w:p w14:paraId="5BEA085E" w14:textId="77777777" w:rsidR="001210DE" w:rsidRDefault="001210DE" w:rsidP="00165182">
      <w:pPr>
        <w:spacing w:after="0" w:line="240" w:lineRule="auto"/>
        <w:jc w:val="center"/>
        <w:rPr>
          <w:ins w:id="253" w:author="Bryan Pirrone" w:date="2023-04-09T08:08:00Z"/>
          <w:rFonts w:asciiTheme="minorHAnsi" w:eastAsiaTheme="minorEastAsia" w:hAnsiTheme="minorHAnsi" w:cstheme="minorBidi"/>
        </w:rPr>
      </w:pPr>
    </w:p>
    <w:p w14:paraId="5A548193" w14:textId="5C47A03B" w:rsidR="001210DE" w:rsidRDefault="001210DE" w:rsidP="00165182">
      <w:pPr>
        <w:spacing w:after="0" w:line="240" w:lineRule="auto"/>
        <w:jc w:val="center"/>
        <w:rPr>
          <w:ins w:id="254" w:author="Bryan Pirrone" w:date="2023-04-09T08:52:00Z"/>
          <w:rFonts w:asciiTheme="minorHAnsi" w:eastAsiaTheme="minorEastAsia" w:hAnsiTheme="minorHAnsi" w:cstheme="minorBidi"/>
        </w:rPr>
      </w:pPr>
      <w:ins w:id="255" w:author="Bryan Pirrone" w:date="2023-04-09T08:08:00Z">
        <w:r>
          <w:rPr>
            <w:noProof/>
          </w:rPr>
          <w:drawing>
            <wp:inline distT="0" distB="0" distL="0" distR="0" wp14:anchorId="778EB2A5" wp14:editId="254272DD">
              <wp:extent cx="3933825" cy="2374159"/>
              <wp:effectExtent l="0" t="0" r="0"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39297" cy="2377462"/>
                      </a:xfrm>
                      <a:prstGeom prst="rect">
                        <a:avLst/>
                      </a:prstGeom>
                      <a:noFill/>
                      <a:ln>
                        <a:noFill/>
                      </a:ln>
                    </pic:spPr>
                  </pic:pic>
                </a:graphicData>
              </a:graphic>
            </wp:inline>
          </w:drawing>
        </w:r>
      </w:ins>
    </w:p>
    <w:p w14:paraId="465D0EBA" w14:textId="77777777" w:rsidR="00B970C3" w:rsidRDefault="00B970C3" w:rsidP="00165182">
      <w:pPr>
        <w:spacing w:after="0" w:line="240" w:lineRule="auto"/>
        <w:jc w:val="center"/>
        <w:rPr>
          <w:ins w:id="256" w:author="Bryan Pirrone" w:date="2023-04-09T08:52:00Z"/>
          <w:rFonts w:asciiTheme="minorHAnsi" w:eastAsiaTheme="minorEastAsia" w:hAnsiTheme="minorHAnsi" w:cstheme="minorBidi"/>
        </w:rPr>
      </w:pPr>
    </w:p>
    <w:p w14:paraId="36C680F0" w14:textId="4B73ED12" w:rsidR="00B970C3" w:rsidRPr="00B970C3" w:rsidRDefault="00B970C3" w:rsidP="00B970C3">
      <w:pPr>
        <w:spacing w:after="0" w:line="480" w:lineRule="auto"/>
        <w:rPr>
          <w:ins w:id="257" w:author="Bryan Pirrone" w:date="2023-04-09T08:08:00Z"/>
          <w:rFonts w:ascii="Times New Roman" w:eastAsiaTheme="minorEastAsia" w:hAnsi="Times New Roman" w:cs="Times New Roman"/>
          <w:sz w:val="24"/>
          <w:szCs w:val="24"/>
          <w:rPrChange w:id="258" w:author="Bryan Pirrone" w:date="2023-04-09T08:52:00Z">
            <w:rPr>
              <w:ins w:id="259" w:author="Bryan Pirrone" w:date="2023-04-09T08:08:00Z"/>
              <w:rFonts w:asciiTheme="minorHAnsi" w:eastAsiaTheme="minorEastAsia" w:hAnsiTheme="minorHAnsi" w:cstheme="minorBidi"/>
            </w:rPr>
          </w:rPrChange>
        </w:rPr>
        <w:pPrChange w:id="260" w:author="Bryan Pirrone" w:date="2023-04-09T08:52:00Z">
          <w:pPr>
            <w:spacing w:after="0" w:line="240" w:lineRule="auto"/>
            <w:jc w:val="center"/>
          </w:pPr>
        </w:pPrChange>
      </w:pPr>
      <w:ins w:id="261" w:author="Bryan Pirrone" w:date="2023-04-09T08:52:00Z">
        <w:r>
          <w:rPr>
            <w:rFonts w:ascii="Times New Roman" w:eastAsiaTheme="minorEastAsia" w:hAnsi="Times New Roman" w:cs="Times New Roman"/>
            <w:sz w:val="24"/>
            <w:szCs w:val="24"/>
          </w:rPr>
          <w:tab/>
        </w:r>
      </w:ins>
      <w:ins w:id="262" w:author="Bryan Pirrone" w:date="2023-04-09T08:53:00Z">
        <w:r>
          <w:rPr>
            <w:rFonts w:ascii="Times New Roman" w:eastAsiaTheme="minorEastAsia" w:hAnsi="Times New Roman" w:cs="Times New Roman"/>
            <w:sz w:val="24"/>
            <w:szCs w:val="24"/>
          </w:rPr>
          <w:t>So,</w:t>
        </w:r>
      </w:ins>
      <w:ins w:id="263" w:author="Bryan Pirrone" w:date="2023-04-09T08:52:00Z">
        <w:r>
          <w:rPr>
            <w:rFonts w:ascii="Times New Roman" w:eastAsiaTheme="minorEastAsia" w:hAnsi="Times New Roman" w:cs="Times New Roman"/>
            <w:sz w:val="24"/>
            <w:szCs w:val="24"/>
          </w:rPr>
          <w:t xml:space="preserve"> this step confused me initially</w:t>
        </w:r>
      </w:ins>
      <w:ins w:id="264" w:author="Bryan Pirrone" w:date="2023-04-09T08:53:00Z">
        <w:r w:rsidR="006B26B1">
          <w:rPr>
            <w:rFonts w:ascii="Times New Roman" w:eastAsiaTheme="minorEastAsia" w:hAnsi="Times New Roman" w:cs="Times New Roman"/>
            <w:sz w:val="24"/>
            <w:szCs w:val="24"/>
          </w:rPr>
          <w:t>,</w:t>
        </w:r>
      </w:ins>
      <w:ins w:id="265" w:author="Bryan Pirrone" w:date="2023-04-09T08:52:00Z">
        <w:r>
          <w:rPr>
            <w:rFonts w:ascii="Times New Roman" w:eastAsiaTheme="minorEastAsia" w:hAnsi="Times New Roman" w:cs="Times New Roman"/>
            <w:sz w:val="24"/>
            <w:szCs w:val="24"/>
          </w:rPr>
          <w:t xml:space="preserve"> and took me some time to </w:t>
        </w:r>
      </w:ins>
      <w:ins w:id="266" w:author="Bryan Pirrone" w:date="2023-04-09T08:53:00Z">
        <w:r>
          <w:rPr>
            <w:rFonts w:ascii="Times New Roman" w:eastAsiaTheme="minorEastAsia" w:hAnsi="Times New Roman" w:cs="Times New Roman"/>
            <w:sz w:val="24"/>
            <w:szCs w:val="24"/>
          </w:rPr>
          <w:t>figure it</w:t>
        </w:r>
      </w:ins>
      <w:ins w:id="267" w:author="Bryan Pirrone" w:date="2023-04-09T08:52:00Z">
        <w:r>
          <w:rPr>
            <w:rFonts w:ascii="Times New Roman" w:eastAsiaTheme="minorEastAsia" w:hAnsi="Times New Roman" w:cs="Times New Roman"/>
            <w:sz w:val="24"/>
            <w:szCs w:val="24"/>
          </w:rPr>
          <w:t xml:space="preserve"> out. I ended up trying two different things as seen above. I made a new table calle</w:t>
        </w:r>
      </w:ins>
      <w:ins w:id="268" w:author="Bryan Pirrone" w:date="2023-04-09T08:53:00Z">
        <w:r>
          <w:rPr>
            <w:rFonts w:ascii="Times New Roman" w:eastAsiaTheme="minorEastAsia" w:hAnsi="Times New Roman" w:cs="Times New Roman"/>
            <w:sz w:val="24"/>
            <w:szCs w:val="24"/>
          </w:rPr>
          <w:t xml:space="preserve">d Collaborators but also renamed </w:t>
        </w:r>
        <w:r w:rsidR="006B26B1">
          <w:rPr>
            <w:rFonts w:ascii="Times New Roman" w:eastAsiaTheme="minorEastAsia" w:hAnsi="Times New Roman" w:cs="Times New Roman"/>
            <w:sz w:val="24"/>
            <w:szCs w:val="24"/>
          </w:rPr>
          <w:t>the Customer table to</w:t>
        </w:r>
        <w:r>
          <w:rPr>
            <w:rFonts w:ascii="Times New Roman" w:eastAsiaTheme="minorEastAsia" w:hAnsi="Times New Roman" w:cs="Times New Roman"/>
            <w:sz w:val="24"/>
            <w:szCs w:val="24"/>
          </w:rPr>
          <w:t xml:space="preserve"> Collaborator. I think this is what was asked of this step, but I may have missed what the question was asking.</w:t>
        </w:r>
      </w:ins>
    </w:p>
    <w:p w14:paraId="094E6AA5" w14:textId="77777777" w:rsidR="00165182" w:rsidRDefault="00165182" w:rsidP="00165182">
      <w:pPr>
        <w:spacing w:after="0" w:line="240" w:lineRule="auto"/>
        <w:jc w:val="center"/>
        <w:rPr>
          <w:rFonts w:asciiTheme="minorHAnsi" w:eastAsiaTheme="minorEastAsia" w:hAnsiTheme="minorHAnsi" w:cstheme="minorBidi"/>
        </w:rPr>
      </w:pPr>
    </w:p>
    <w:p w14:paraId="46506DFF" w14:textId="77777777" w:rsidR="001210DE" w:rsidRPr="001210DE" w:rsidRDefault="001210DE" w:rsidP="001210DE">
      <w:pPr>
        <w:pStyle w:val="List"/>
        <w:numPr>
          <w:ilvl w:val="0"/>
          <w:numId w:val="0"/>
        </w:numPr>
        <w:ind w:left="720"/>
        <w:rPr>
          <w:ins w:id="269" w:author="Bryan Pirrone" w:date="2023-04-09T08:09:00Z"/>
          <w:rFonts w:asciiTheme="minorHAnsi" w:eastAsiaTheme="minorEastAsia" w:hAnsiTheme="minorHAnsi" w:cstheme="minorBidi"/>
          <w:color w:val="000000"/>
          <w:rPrChange w:id="270" w:author="Bryan Pirrone" w:date="2023-04-09T08:09:00Z">
            <w:rPr>
              <w:ins w:id="271" w:author="Bryan Pirrone" w:date="2023-04-09T08:09:00Z"/>
              <w:rFonts w:asciiTheme="minorHAnsi" w:eastAsiaTheme="minorEastAsia" w:hAnsiTheme="minorHAnsi" w:cstheme="minorBidi"/>
              <w:b/>
              <w:bCs/>
            </w:rPr>
          </w:rPrChange>
        </w:rPr>
        <w:pPrChange w:id="272" w:author="Bryan Pirrone" w:date="2023-04-09T08:09:00Z">
          <w:pPr>
            <w:pStyle w:val="List"/>
          </w:pPr>
        </w:pPrChange>
      </w:pPr>
    </w:p>
    <w:p w14:paraId="7775D483" w14:textId="77777777" w:rsidR="001210DE" w:rsidRPr="001210DE" w:rsidRDefault="001210DE" w:rsidP="001210DE">
      <w:pPr>
        <w:pStyle w:val="List"/>
        <w:numPr>
          <w:ilvl w:val="0"/>
          <w:numId w:val="0"/>
        </w:numPr>
        <w:ind w:left="720"/>
        <w:rPr>
          <w:ins w:id="273" w:author="Bryan Pirrone" w:date="2023-04-09T08:09:00Z"/>
          <w:rFonts w:asciiTheme="minorHAnsi" w:eastAsiaTheme="minorEastAsia" w:hAnsiTheme="minorHAnsi" w:cstheme="minorBidi"/>
          <w:color w:val="000000"/>
          <w:rPrChange w:id="274" w:author="Bryan Pirrone" w:date="2023-04-09T08:09:00Z">
            <w:rPr>
              <w:ins w:id="275" w:author="Bryan Pirrone" w:date="2023-04-09T08:09:00Z"/>
              <w:rFonts w:asciiTheme="minorHAnsi" w:eastAsiaTheme="minorEastAsia" w:hAnsiTheme="minorHAnsi" w:cstheme="minorBidi"/>
              <w:b/>
              <w:bCs/>
            </w:rPr>
          </w:rPrChange>
        </w:rPr>
        <w:pPrChange w:id="276" w:author="Bryan Pirrone" w:date="2023-04-09T08:09:00Z">
          <w:pPr>
            <w:pStyle w:val="List"/>
          </w:pPr>
        </w:pPrChange>
      </w:pPr>
    </w:p>
    <w:p w14:paraId="429172E4" w14:textId="77777777" w:rsidR="001210DE" w:rsidRPr="001210DE" w:rsidRDefault="001210DE" w:rsidP="001210DE">
      <w:pPr>
        <w:pStyle w:val="List"/>
        <w:numPr>
          <w:ilvl w:val="0"/>
          <w:numId w:val="0"/>
        </w:numPr>
        <w:ind w:left="720"/>
        <w:rPr>
          <w:ins w:id="277" w:author="Bryan Pirrone" w:date="2023-04-09T08:09:00Z"/>
          <w:rFonts w:asciiTheme="minorHAnsi" w:eastAsiaTheme="minorEastAsia" w:hAnsiTheme="minorHAnsi" w:cstheme="minorBidi"/>
          <w:color w:val="000000"/>
          <w:rPrChange w:id="278" w:author="Bryan Pirrone" w:date="2023-04-09T08:09:00Z">
            <w:rPr>
              <w:ins w:id="279" w:author="Bryan Pirrone" w:date="2023-04-09T08:09:00Z"/>
              <w:rFonts w:asciiTheme="minorHAnsi" w:eastAsiaTheme="minorEastAsia" w:hAnsiTheme="minorHAnsi" w:cstheme="minorBidi"/>
              <w:b/>
              <w:bCs/>
            </w:rPr>
          </w:rPrChange>
        </w:rPr>
        <w:pPrChange w:id="280" w:author="Bryan Pirrone" w:date="2023-04-09T08:09:00Z">
          <w:pPr>
            <w:pStyle w:val="List"/>
          </w:pPr>
        </w:pPrChange>
      </w:pPr>
    </w:p>
    <w:p w14:paraId="7DE91897" w14:textId="77777777" w:rsidR="001210DE" w:rsidRPr="001210DE" w:rsidRDefault="001210DE" w:rsidP="001210DE">
      <w:pPr>
        <w:pStyle w:val="List"/>
        <w:numPr>
          <w:ilvl w:val="0"/>
          <w:numId w:val="0"/>
        </w:numPr>
        <w:ind w:left="720"/>
        <w:rPr>
          <w:ins w:id="281" w:author="Bryan Pirrone" w:date="2023-04-09T08:09:00Z"/>
          <w:rFonts w:asciiTheme="minorHAnsi" w:eastAsiaTheme="minorEastAsia" w:hAnsiTheme="minorHAnsi" w:cstheme="minorBidi"/>
          <w:color w:val="000000"/>
          <w:rPrChange w:id="282" w:author="Bryan Pirrone" w:date="2023-04-09T08:09:00Z">
            <w:rPr>
              <w:ins w:id="283" w:author="Bryan Pirrone" w:date="2023-04-09T08:09:00Z"/>
              <w:rFonts w:asciiTheme="minorHAnsi" w:eastAsiaTheme="minorEastAsia" w:hAnsiTheme="minorHAnsi" w:cstheme="minorBidi"/>
              <w:b/>
              <w:bCs/>
            </w:rPr>
          </w:rPrChange>
        </w:rPr>
        <w:pPrChange w:id="284" w:author="Bryan Pirrone" w:date="2023-04-09T08:09:00Z">
          <w:pPr>
            <w:pStyle w:val="List"/>
          </w:pPr>
        </w:pPrChange>
      </w:pPr>
    </w:p>
    <w:p w14:paraId="2AFA538A" w14:textId="77777777" w:rsidR="001210DE" w:rsidRPr="001210DE" w:rsidRDefault="001210DE" w:rsidP="001210DE">
      <w:pPr>
        <w:pStyle w:val="List"/>
        <w:numPr>
          <w:ilvl w:val="0"/>
          <w:numId w:val="0"/>
        </w:numPr>
        <w:ind w:left="720"/>
        <w:rPr>
          <w:ins w:id="285" w:author="Bryan Pirrone" w:date="2023-04-09T08:09:00Z"/>
          <w:rFonts w:asciiTheme="minorHAnsi" w:eastAsiaTheme="minorEastAsia" w:hAnsiTheme="minorHAnsi" w:cstheme="minorBidi"/>
          <w:color w:val="000000"/>
          <w:rPrChange w:id="286" w:author="Bryan Pirrone" w:date="2023-04-09T08:09:00Z">
            <w:rPr>
              <w:ins w:id="287" w:author="Bryan Pirrone" w:date="2023-04-09T08:09:00Z"/>
              <w:rFonts w:asciiTheme="minorHAnsi" w:eastAsiaTheme="minorEastAsia" w:hAnsiTheme="minorHAnsi" w:cstheme="minorBidi"/>
              <w:b/>
              <w:bCs/>
            </w:rPr>
          </w:rPrChange>
        </w:rPr>
        <w:pPrChange w:id="288" w:author="Bryan Pirrone" w:date="2023-04-09T08:09:00Z">
          <w:pPr>
            <w:pStyle w:val="List"/>
          </w:pPr>
        </w:pPrChange>
      </w:pPr>
    </w:p>
    <w:p w14:paraId="752EF41F" w14:textId="77777777" w:rsidR="001210DE" w:rsidRPr="001210DE" w:rsidRDefault="001210DE" w:rsidP="001210DE">
      <w:pPr>
        <w:pStyle w:val="List"/>
        <w:numPr>
          <w:ilvl w:val="0"/>
          <w:numId w:val="0"/>
        </w:numPr>
        <w:ind w:left="720"/>
        <w:rPr>
          <w:ins w:id="289" w:author="Bryan Pirrone" w:date="2023-04-09T08:09:00Z"/>
          <w:rFonts w:asciiTheme="minorHAnsi" w:eastAsiaTheme="minorEastAsia" w:hAnsiTheme="minorHAnsi" w:cstheme="minorBidi"/>
          <w:color w:val="000000"/>
          <w:rPrChange w:id="290" w:author="Bryan Pirrone" w:date="2023-04-09T08:09:00Z">
            <w:rPr>
              <w:ins w:id="291" w:author="Bryan Pirrone" w:date="2023-04-09T08:09:00Z"/>
              <w:rFonts w:asciiTheme="minorHAnsi" w:eastAsiaTheme="minorEastAsia" w:hAnsiTheme="minorHAnsi" w:cstheme="minorBidi"/>
              <w:b/>
              <w:bCs/>
            </w:rPr>
          </w:rPrChange>
        </w:rPr>
        <w:pPrChange w:id="292" w:author="Bryan Pirrone" w:date="2023-04-09T08:09:00Z">
          <w:pPr>
            <w:pStyle w:val="List"/>
          </w:pPr>
        </w:pPrChange>
      </w:pPr>
    </w:p>
    <w:p w14:paraId="7BFDDB7F" w14:textId="77777777" w:rsidR="001210DE" w:rsidRPr="001210DE" w:rsidRDefault="001210DE" w:rsidP="001210DE">
      <w:pPr>
        <w:pStyle w:val="List"/>
        <w:numPr>
          <w:ilvl w:val="0"/>
          <w:numId w:val="0"/>
        </w:numPr>
        <w:ind w:left="720"/>
        <w:rPr>
          <w:ins w:id="293" w:author="Bryan Pirrone" w:date="2023-04-09T08:09:00Z"/>
          <w:rFonts w:asciiTheme="minorHAnsi" w:eastAsiaTheme="minorEastAsia" w:hAnsiTheme="minorHAnsi" w:cstheme="minorBidi"/>
          <w:color w:val="000000"/>
          <w:rPrChange w:id="294" w:author="Bryan Pirrone" w:date="2023-04-09T08:09:00Z">
            <w:rPr>
              <w:ins w:id="295" w:author="Bryan Pirrone" w:date="2023-04-09T08:09:00Z"/>
              <w:rFonts w:asciiTheme="minorHAnsi" w:eastAsiaTheme="minorEastAsia" w:hAnsiTheme="minorHAnsi" w:cstheme="minorBidi"/>
              <w:b/>
              <w:bCs/>
            </w:rPr>
          </w:rPrChange>
        </w:rPr>
        <w:pPrChange w:id="296" w:author="Bryan Pirrone" w:date="2023-04-09T08:09:00Z">
          <w:pPr>
            <w:pStyle w:val="List"/>
          </w:pPr>
        </w:pPrChange>
      </w:pPr>
    </w:p>
    <w:p w14:paraId="7CE83B1A" w14:textId="18547AF6" w:rsidR="00CD1CD8" w:rsidRDefault="00A83147" w:rsidP="03D55F8A">
      <w:pPr>
        <w:pStyle w:val="List"/>
        <w:rPr>
          <w:rFonts w:asciiTheme="minorHAnsi" w:eastAsiaTheme="minorEastAsia" w:hAnsiTheme="minorHAnsi" w:cstheme="minorBidi"/>
          <w:color w:val="000000"/>
        </w:rPr>
      </w:pPr>
      <w:r w:rsidRPr="03D55F8A">
        <w:rPr>
          <w:rFonts w:asciiTheme="minorHAnsi" w:eastAsiaTheme="minorEastAsia" w:hAnsiTheme="minorHAnsi" w:cstheme="minorBidi"/>
          <w:b/>
          <w:bCs/>
        </w:rPr>
        <w:t xml:space="preserve">Create an output file of the required query results. </w:t>
      </w:r>
      <w:r w:rsidRPr="03D55F8A">
        <w:rPr>
          <w:rFonts w:asciiTheme="minorHAnsi" w:eastAsiaTheme="minorEastAsia" w:hAnsiTheme="minorHAnsi" w:cstheme="minorBidi"/>
        </w:rPr>
        <w:t xml:space="preserve">Write an SQL statement to list the contents of the </w:t>
      </w:r>
      <w:r w:rsidRPr="03D55F8A">
        <w:rPr>
          <w:rFonts w:asciiTheme="minorHAnsi" w:eastAsiaTheme="minorEastAsia" w:hAnsiTheme="minorHAnsi" w:cstheme="minorBidi"/>
          <w:b/>
          <w:bCs/>
        </w:rPr>
        <w:t>Orders</w:t>
      </w:r>
      <w:r w:rsidRPr="03D55F8A">
        <w:rPr>
          <w:rFonts w:asciiTheme="minorHAnsi" w:eastAsiaTheme="minorEastAsia" w:hAnsiTheme="minorHAnsi" w:cstheme="minorBidi"/>
        </w:rPr>
        <w:t xml:space="preserve"> table and send the output to a file that has a .csv extension. </w:t>
      </w:r>
    </w:p>
    <w:p w14:paraId="7CE83B1B" w14:textId="77777777" w:rsidR="00CD1CD8" w:rsidRDefault="00CD1CD8" w:rsidP="03D55F8A">
      <w:pPr>
        <w:spacing w:after="0" w:line="240" w:lineRule="auto"/>
        <w:ind w:left="720"/>
        <w:rPr>
          <w:rFonts w:asciiTheme="minorHAnsi" w:eastAsiaTheme="minorEastAsia" w:hAnsiTheme="minorHAnsi" w:cstheme="minorBidi"/>
          <w:b/>
          <w:bCs/>
        </w:rPr>
      </w:pPr>
    </w:p>
    <w:p w14:paraId="7CE83B1C" w14:textId="392FD074" w:rsidR="00CD1CD8" w:rsidRDefault="001210DE" w:rsidP="001210DE">
      <w:pPr>
        <w:spacing w:after="0" w:line="240" w:lineRule="auto"/>
        <w:jc w:val="center"/>
        <w:rPr>
          <w:ins w:id="297" w:author="Bryan Pirrone" w:date="2023-04-09T08:54:00Z"/>
          <w:rFonts w:asciiTheme="minorHAnsi" w:eastAsiaTheme="minorEastAsia" w:hAnsiTheme="minorHAnsi" w:cstheme="minorBidi"/>
        </w:rPr>
      </w:pPr>
      <w:bookmarkStart w:id="298" w:name="_heading=h.2zvtxgtyrmtn"/>
      <w:bookmarkEnd w:id="298"/>
      <w:ins w:id="299" w:author="Bryan Pirrone" w:date="2023-04-09T08:09:00Z">
        <w:r w:rsidRPr="001210DE">
          <w:rPr>
            <w:rFonts w:asciiTheme="minorHAnsi" w:eastAsiaTheme="minorEastAsia" w:hAnsiTheme="minorHAnsi" w:cstheme="minorBidi"/>
            <w:noProof/>
          </w:rPr>
          <w:drawing>
            <wp:inline distT="0" distB="0" distL="0" distR="0" wp14:anchorId="617CB367" wp14:editId="24C1C859">
              <wp:extent cx="5943600" cy="276669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766695"/>
                      </a:xfrm>
                      <a:prstGeom prst="rect">
                        <a:avLst/>
                      </a:prstGeom>
                      <a:noFill/>
                      <a:ln>
                        <a:noFill/>
                      </a:ln>
                    </pic:spPr>
                  </pic:pic>
                </a:graphicData>
              </a:graphic>
            </wp:inline>
          </w:drawing>
        </w:r>
        <w:r w:rsidRPr="001210DE" w:rsidDel="001210DE">
          <w:rPr>
            <w:rFonts w:asciiTheme="minorHAnsi" w:eastAsiaTheme="minorEastAsia" w:hAnsiTheme="minorHAnsi" w:cstheme="minorBidi"/>
          </w:rPr>
          <w:t xml:space="preserve"> </w:t>
        </w:r>
      </w:ins>
      <w:del w:id="300" w:author="Bryan Pirrone" w:date="2023-04-09T08:09:00Z">
        <w:r w:rsidR="00A83147" w:rsidRPr="03D55F8A" w:rsidDel="001210DE">
          <w:rPr>
            <w:rFonts w:asciiTheme="minorHAnsi" w:eastAsiaTheme="minorEastAsia" w:hAnsiTheme="minorHAnsi" w:cstheme="minorBidi"/>
          </w:rPr>
          <w:delText>[Insert screenshot and brief explanation here.]</w:delText>
        </w:r>
      </w:del>
    </w:p>
    <w:p w14:paraId="3C263F1E" w14:textId="77777777" w:rsidR="00751984" w:rsidRDefault="00751984" w:rsidP="001210DE">
      <w:pPr>
        <w:spacing w:after="0" w:line="240" w:lineRule="auto"/>
        <w:jc w:val="center"/>
        <w:rPr>
          <w:ins w:id="301" w:author="Bryan Pirrone" w:date="2023-04-09T08:54:00Z"/>
          <w:rFonts w:asciiTheme="minorHAnsi" w:eastAsiaTheme="minorEastAsia" w:hAnsiTheme="minorHAnsi" w:cstheme="minorBidi"/>
        </w:rPr>
      </w:pPr>
    </w:p>
    <w:p w14:paraId="2BA89C4F" w14:textId="28E1AC4A" w:rsidR="00751984" w:rsidRPr="00751984" w:rsidRDefault="00751984" w:rsidP="00751984">
      <w:pPr>
        <w:spacing w:after="0" w:line="480" w:lineRule="auto"/>
        <w:rPr>
          <w:rFonts w:ascii="Times New Roman" w:eastAsiaTheme="minorEastAsia" w:hAnsi="Times New Roman" w:cs="Times New Roman"/>
          <w:sz w:val="24"/>
          <w:szCs w:val="24"/>
          <w:rPrChange w:id="302" w:author="Bryan Pirrone" w:date="2023-04-09T08:54:00Z">
            <w:rPr>
              <w:rFonts w:asciiTheme="minorHAnsi" w:eastAsiaTheme="minorEastAsia" w:hAnsiTheme="minorHAnsi" w:cstheme="minorBidi"/>
            </w:rPr>
          </w:rPrChange>
        </w:rPr>
        <w:pPrChange w:id="303" w:author="Bryan Pirrone" w:date="2023-04-09T08:54:00Z">
          <w:pPr>
            <w:spacing w:after="0" w:line="240" w:lineRule="auto"/>
            <w:jc w:val="center"/>
          </w:pPr>
        </w:pPrChange>
      </w:pPr>
      <w:ins w:id="304" w:author="Bryan Pirrone" w:date="2023-04-09T08:54:00Z">
        <w:r>
          <w:rPr>
            <w:rFonts w:ascii="Times New Roman" w:eastAsiaTheme="minorEastAsia" w:hAnsi="Times New Roman" w:cs="Times New Roman"/>
            <w:sz w:val="24"/>
            <w:szCs w:val="24"/>
          </w:rPr>
          <w:tab/>
          <w:t>Finally, I took the contents of the Orders table and sent them to a file named QuantigrationOrders.csv using th</w:t>
        </w:r>
      </w:ins>
      <w:ins w:id="305" w:author="Bryan Pirrone" w:date="2023-04-09T08:55:00Z">
        <w:r>
          <w:rPr>
            <w:rFonts w:ascii="Times New Roman" w:eastAsiaTheme="minorEastAsia" w:hAnsi="Times New Roman" w:cs="Times New Roman"/>
            <w:sz w:val="24"/>
            <w:szCs w:val="24"/>
          </w:rPr>
          <w:t>e command seen above.</w:t>
        </w:r>
      </w:ins>
    </w:p>
    <w:sectPr w:rsidR="00751984" w:rsidRPr="00751984">
      <w:headerReference w:type="default" r:id="rId31"/>
      <w:footerReference w:type="default" r:id="rId32"/>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B8132" w14:textId="77777777" w:rsidR="005B51AD" w:rsidRDefault="005B51AD">
      <w:pPr>
        <w:spacing w:after="0" w:line="240" w:lineRule="auto"/>
      </w:pPr>
      <w:r>
        <w:separator/>
      </w:r>
    </w:p>
  </w:endnote>
  <w:endnote w:type="continuationSeparator" w:id="0">
    <w:p w14:paraId="14B3B657" w14:textId="77777777" w:rsidR="005B51AD" w:rsidRDefault="005B5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293D" w14:textId="52C90D8A" w:rsidR="4E7101CF" w:rsidRPr="00B611CA" w:rsidRDefault="4E7101CF" w:rsidP="0039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E5F0F" w14:textId="77777777" w:rsidR="005B51AD" w:rsidRDefault="005B51AD">
      <w:pPr>
        <w:spacing w:after="0" w:line="240" w:lineRule="auto"/>
      </w:pPr>
      <w:r>
        <w:separator/>
      </w:r>
    </w:p>
  </w:footnote>
  <w:footnote w:type="continuationSeparator" w:id="0">
    <w:p w14:paraId="60BBCC6C" w14:textId="77777777" w:rsidR="005B51AD" w:rsidRDefault="005B5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57E9" w14:textId="665A1BDA" w:rsidR="00C34298" w:rsidRDefault="40C51F06" w:rsidP="00C34298">
    <w:pPr>
      <w:pStyle w:val="Header"/>
      <w:suppressAutoHyphens/>
      <w:spacing w:after="200"/>
      <w:contextualSpacing/>
      <w:jc w:val="center"/>
    </w:pPr>
    <w:r>
      <w:rPr>
        <w:noProof/>
      </w:rPr>
      <w:drawing>
        <wp:inline distT="0" distB="0" distL="0" distR="0" wp14:anchorId="6BCCDDAA" wp14:editId="66F91CC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pic:nvPicPr>
                <pic:blipFill>
                  <a:blip r:embed="rId1">
                    <a:extLst>
                      <a:ext uri="{28A0092B-C50C-407E-A947-70E740481C1C}">
                        <a14:useLocalDpi xmlns:a14="http://schemas.microsoft.com/office/drawing/2010/main" val="0"/>
                      </a:ext>
                    </a:extLst>
                  </a:blip>
                  <a:stretch>
                    <a:fillRect/>
                  </a:stretch>
                </pic:blipFill>
                <pic:spPr>
                  <a:xfrm>
                    <a:off x="0" y="0"/>
                    <a:ext cx="784800" cy="43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CA38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469E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A2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226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787C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749B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664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2C81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8F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E1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23E42"/>
    <w:multiLevelType w:val="multilevel"/>
    <w:tmpl w:val="6AA49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A614D"/>
    <w:multiLevelType w:val="multilevel"/>
    <w:tmpl w:val="C60406F4"/>
    <w:lvl w:ilvl="0">
      <w:start w:val="1"/>
      <w:numFmt w:val="decimal"/>
      <w:lvlText w:val="%1."/>
      <w:lvlJc w:val="left"/>
      <w:pPr>
        <w:ind w:left="720" w:hanging="360"/>
      </w:pPr>
      <w:rPr>
        <w:color w:val="000000"/>
        <w:sz w:val="22"/>
        <w:szCs w:val="22"/>
        <w:u w:val="none"/>
      </w:rPr>
    </w:lvl>
    <w:lvl w:ilvl="1">
      <w:start w:val="1"/>
      <w:numFmt w:val="bullet"/>
      <w:pStyle w:val="ListBullet"/>
      <w:lvlText w:val=""/>
      <w:lvlJc w:val="left"/>
      <w:pPr>
        <w:ind w:left="1440" w:hanging="360"/>
      </w:pPr>
      <w:rPr>
        <w:rFonts w:ascii="Symbol" w:hAnsi="Symbol" w:hint="default"/>
        <w:sz w:val="22"/>
        <w:szCs w:val="22"/>
      </w:rPr>
    </w:lvl>
    <w:lvl w:ilvl="2">
      <w:start w:val="1"/>
      <w:numFmt w:val="lowerRoman"/>
      <w:pStyle w:val="List3"/>
      <w:lvlText w:val="%3."/>
      <w:lvlJc w:val="lef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57A6DAD"/>
    <w:multiLevelType w:val="multilevel"/>
    <w:tmpl w:val="193217E4"/>
    <w:lvl w:ilvl="0">
      <w:start w:val="1"/>
      <w:numFmt w:val="decimal"/>
      <w:pStyle w:val="List"/>
      <w:lvlText w:val="%1."/>
      <w:lvlJc w:val="left"/>
      <w:pPr>
        <w:ind w:left="720" w:hanging="360"/>
      </w:pPr>
      <w:rPr>
        <w:b w:val="0"/>
        <w:bCs w:val="0"/>
        <w:sz w:val="22"/>
        <w:szCs w:val="22"/>
      </w:r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5431872">
    <w:abstractNumId w:val="11"/>
  </w:num>
  <w:num w:numId="2" w16cid:durableId="1793593194">
    <w:abstractNumId w:val="12"/>
  </w:num>
  <w:num w:numId="3" w16cid:durableId="628635320">
    <w:abstractNumId w:val="9"/>
  </w:num>
  <w:num w:numId="4" w16cid:durableId="648368726">
    <w:abstractNumId w:val="7"/>
  </w:num>
  <w:num w:numId="5" w16cid:durableId="1034118429">
    <w:abstractNumId w:val="6"/>
  </w:num>
  <w:num w:numId="6" w16cid:durableId="1819149511">
    <w:abstractNumId w:val="5"/>
  </w:num>
  <w:num w:numId="7" w16cid:durableId="1153063383">
    <w:abstractNumId w:val="4"/>
  </w:num>
  <w:num w:numId="8" w16cid:durableId="17704386">
    <w:abstractNumId w:val="8"/>
  </w:num>
  <w:num w:numId="9" w16cid:durableId="31804159">
    <w:abstractNumId w:val="3"/>
  </w:num>
  <w:num w:numId="10" w16cid:durableId="694380231">
    <w:abstractNumId w:val="2"/>
  </w:num>
  <w:num w:numId="11" w16cid:durableId="1254783051">
    <w:abstractNumId w:val="1"/>
  </w:num>
  <w:num w:numId="12" w16cid:durableId="1409039701">
    <w:abstractNumId w:val="0"/>
  </w:num>
  <w:num w:numId="13" w16cid:durableId="21097392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0271494">
    <w:abstractNumId w:val="10"/>
  </w:num>
  <w:num w:numId="15" w16cid:durableId="6279757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067569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yan Pirrone">
    <w15:presenceInfo w15:providerId="Windows Live" w15:userId="def1779f677067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markup="0"/>
  <w:trackRevisions/>
  <w:documentProtection w:edit="trackedChange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CD8"/>
    <w:rsid w:val="001210DE"/>
    <w:rsid w:val="00165182"/>
    <w:rsid w:val="001C1403"/>
    <w:rsid w:val="002163CF"/>
    <w:rsid w:val="00306929"/>
    <w:rsid w:val="00313331"/>
    <w:rsid w:val="00392DED"/>
    <w:rsid w:val="003C5F94"/>
    <w:rsid w:val="003E0CF4"/>
    <w:rsid w:val="00401EB0"/>
    <w:rsid w:val="0044484B"/>
    <w:rsid w:val="00464F38"/>
    <w:rsid w:val="00473799"/>
    <w:rsid w:val="005B51AD"/>
    <w:rsid w:val="005D23E8"/>
    <w:rsid w:val="00606AD3"/>
    <w:rsid w:val="00632D5D"/>
    <w:rsid w:val="006A58B0"/>
    <w:rsid w:val="006B1DA3"/>
    <w:rsid w:val="006B26B1"/>
    <w:rsid w:val="006E3F33"/>
    <w:rsid w:val="006E5CB0"/>
    <w:rsid w:val="0070017F"/>
    <w:rsid w:val="007379F3"/>
    <w:rsid w:val="00751984"/>
    <w:rsid w:val="00764DB5"/>
    <w:rsid w:val="007C113B"/>
    <w:rsid w:val="0080781E"/>
    <w:rsid w:val="00880800"/>
    <w:rsid w:val="008C4CC7"/>
    <w:rsid w:val="008F34BD"/>
    <w:rsid w:val="00980BCC"/>
    <w:rsid w:val="00A1375C"/>
    <w:rsid w:val="00A17470"/>
    <w:rsid w:val="00A4235C"/>
    <w:rsid w:val="00A83147"/>
    <w:rsid w:val="00AB25FC"/>
    <w:rsid w:val="00AB58E6"/>
    <w:rsid w:val="00AD28F7"/>
    <w:rsid w:val="00B24086"/>
    <w:rsid w:val="00B611CA"/>
    <w:rsid w:val="00B970C3"/>
    <w:rsid w:val="00C2772D"/>
    <w:rsid w:val="00C34298"/>
    <w:rsid w:val="00CB1CCF"/>
    <w:rsid w:val="00CD1CD8"/>
    <w:rsid w:val="00D57EE7"/>
    <w:rsid w:val="00D80C1D"/>
    <w:rsid w:val="00E80024"/>
    <w:rsid w:val="00E82C5F"/>
    <w:rsid w:val="00E84426"/>
    <w:rsid w:val="00F37F2B"/>
    <w:rsid w:val="00FB0FBB"/>
    <w:rsid w:val="03D55F8A"/>
    <w:rsid w:val="06C24785"/>
    <w:rsid w:val="0E7F3D1E"/>
    <w:rsid w:val="18605199"/>
    <w:rsid w:val="1E142D02"/>
    <w:rsid w:val="29FF3C24"/>
    <w:rsid w:val="2B62A919"/>
    <w:rsid w:val="35CD03DA"/>
    <w:rsid w:val="3899A097"/>
    <w:rsid w:val="3E974F86"/>
    <w:rsid w:val="40C51F06"/>
    <w:rsid w:val="467FF8CC"/>
    <w:rsid w:val="49D4FCDF"/>
    <w:rsid w:val="4E7101CF"/>
    <w:rsid w:val="4F4445E7"/>
    <w:rsid w:val="519BDFA7"/>
    <w:rsid w:val="53C72616"/>
    <w:rsid w:val="5F62A421"/>
    <w:rsid w:val="6836D5EA"/>
    <w:rsid w:val="68BE122D"/>
    <w:rsid w:val="6DB737A3"/>
    <w:rsid w:val="7218DD6B"/>
    <w:rsid w:val="75A016F5"/>
    <w:rsid w:val="77C62694"/>
    <w:rsid w:val="78514267"/>
    <w:rsid w:val="79702B61"/>
    <w:rsid w:val="7BD41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83A7F"/>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00"/>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
    <w:name w:val="List"/>
    <w:basedOn w:val="Normal"/>
    <w:uiPriority w:val="99"/>
    <w:unhideWhenUsed/>
    <w:rsid w:val="00880800"/>
    <w:pPr>
      <w:numPr>
        <w:numId w:val="2"/>
      </w:numPr>
      <w:spacing w:after="0" w:line="240" w:lineRule="auto"/>
    </w:pPr>
  </w:style>
  <w:style w:type="paragraph" w:styleId="List2">
    <w:name w:val="List 2"/>
    <w:basedOn w:val="Normal"/>
    <w:uiPriority w:val="99"/>
    <w:unhideWhenUsed/>
    <w:rsid w:val="00880800"/>
    <w:pPr>
      <w:numPr>
        <w:ilvl w:val="1"/>
        <w:numId w:val="2"/>
      </w:numPr>
      <w:spacing w:after="0" w:line="240" w:lineRule="auto"/>
    </w:pPr>
    <w:rPr>
      <w:color w:val="000000"/>
    </w:rPr>
  </w:style>
  <w:style w:type="paragraph" w:styleId="ListBullet">
    <w:name w:val="List Bullet"/>
    <w:basedOn w:val="Normal"/>
    <w:uiPriority w:val="99"/>
    <w:unhideWhenUsed/>
    <w:rsid w:val="00880800"/>
    <w:pPr>
      <w:numPr>
        <w:ilvl w:val="1"/>
        <w:numId w:val="1"/>
      </w:numPr>
      <w:spacing w:after="0" w:line="240" w:lineRule="auto"/>
    </w:pPr>
    <w:rPr>
      <w:sz w:val="24"/>
      <w:szCs w:val="24"/>
    </w:rPr>
  </w:style>
  <w:style w:type="paragraph" w:styleId="List3">
    <w:name w:val="List 3"/>
    <w:basedOn w:val="Normal"/>
    <w:uiPriority w:val="99"/>
    <w:unhideWhenUsed/>
    <w:rsid w:val="00880800"/>
    <w:pPr>
      <w:numPr>
        <w:ilvl w:val="2"/>
        <w:numId w:val="1"/>
      </w:numPr>
      <w:spacing w:after="0" w:line="240" w:lineRule="auto"/>
    </w:pPr>
  </w:style>
  <w:style w:type="paragraph" w:styleId="List4">
    <w:name w:val="List 4"/>
    <w:basedOn w:val="Normal"/>
    <w:uiPriority w:val="99"/>
    <w:unhideWhenUsed/>
    <w:rsid w:val="00880800"/>
    <w:pPr>
      <w:numPr>
        <w:ilvl w:val="3"/>
        <w:numId w:val="1"/>
      </w:numPr>
      <w:spacing w:after="0" w:line="240" w:lineRule="auto"/>
    </w:pPr>
  </w:style>
  <w:style w:type="paragraph" w:styleId="ListBullet3">
    <w:name w:val="List Bullet 3"/>
    <w:basedOn w:val="Normal"/>
    <w:uiPriority w:val="99"/>
    <w:unhideWhenUsed/>
    <w:rsid w:val="00880800"/>
    <w:pPr>
      <w:numPr>
        <w:numId w:val="5"/>
      </w:numPr>
      <w:contextualSpacing/>
    </w:p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06AD3"/>
    <w:rPr>
      <w:b/>
      <w:bCs/>
    </w:rPr>
  </w:style>
  <w:style w:type="character" w:customStyle="1" w:styleId="CommentSubjectChar">
    <w:name w:val="Comment Subject Char"/>
    <w:basedOn w:val="CommentTextChar"/>
    <w:link w:val="CommentSubject"/>
    <w:uiPriority w:val="99"/>
    <w:semiHidden/>
    <w:rsid w:val="00606AD3"/>
    <w:rPr>
      <w:b/>
      <w:bCs/>
      <w:sz w:val="20"/>
      <w:szCs w:val="20"/>
    </w:rPr>
  </w:style>
  <w:style w:type="paragraph" w:styleId="Revision">
    <w:name w:val="Revision"/>
    <w:hidden/>
    <w:uiPriority w:val="99"/>
    <w:semiHidden/>
    <w:rsid w:val="003C5F94"/>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Rogowsky, Marcia</DisplayName>
        <AccountId>2541</AccountId>
        <AccountType/>
      </UserInfo>
    </SharedWithUsers>
    <Comments xmlns="c534d78a-cb69-4aca-a069-043e1704d47b"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01439-DB7A-42B8-884F-E87B2020D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BBBDF2-4E3D-4E9E-AFBA-A85C464B449A}">
  <ds:schemaRefs>
    <ds:schemaRef ds:uri="http://schemas.microsoft.com/sharepoint/v3/contenttype/forms"/>
  </ds:schemaRefs>
</ds:datastoreItem>
</file>

<file path=customXml/itemProps3.xml><?xml version="1.0" encoding="utf-8"?>
<ds:datastoreItem xmlns:ds="http://schemas.openxmlformats.org/officeDocument/2006/customXml" ds:itemID="{B4A8CCCA-E186-49A4-ACE5-AAFEC57B2550}">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60EEA0AD-481F-4835-A7B4-CA327AAEE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DAD 220 Database Documentation Template</vt:lpstr>
    </vt:vector>
  </TitlesOfParts>
  <Company>SNHU</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Database Documentation Template</dc:title>
  <dc:creator>Bryan King</dc:creator>
  <cp:lastModifiedBy>Bryan Pirrone</cp:lastModifiedBy>
  <cp:revision>13</cp:revision>
  <dcterms:created xsi:type="dcterms:W3CDTF">2023-04-08T14:45:00Z</dcterms:created>
  <dcterms:modified xsi:type="dcterms:W3CDTF">2023-04-09T12:57:00Z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21264400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4ab3febae9bbeec450081c9037fdf8c414cb8397ad6a7297d5102b973bde7ab0</vt:lpwstr>
  </property>
</Properties>
</file>